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C2F60" w14:textId="5A5CBB20" w:rsidR="008A1DBA" w:rsidRDefault="00EB4B8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39712" behindDoc="1" locked="0" layoutInCell="1" allowOverlap="1" wp14:anchorId="13848E02" wp14:editId="034DCA76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15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E78F6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48E02" id="_x0000_t202" coordsize="21600,21600" o:spt="202" path="m,l,21600r21600,l21600,xe">
                <v:stroke joinstyle="miter"/>
                <v:path gradientshapeok="t" o:connecttype="rect"/>
              </v:shapetype>
              <v:shape id="WordArt 9" o:spid="_x0000_s1026" type="#_x0000_t202" style="position:absolute;margin-left:62.85pt;margin-top:343.45pt;width:487.75pt;height:18.75pt;rotation:-53;z-index:-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ZYhgIAAPwEAAAOAAAAZHJzL2Uyb0RvYy54bWysVMtu2zAQvBfoPxC8O5Jc2bGEyEFe7iVt&#10;A8RFzrRIWWwlLkvSloyg/94lJcdJeymK+kCTq9Xszs5QF5d925C9MFaCKmhyFlMiVAlcqm1Bv65X&#10;kwUl1jHFWQNKFPQgLL1cvn930elcTKGGhgtDEETZvNMFrZ3TeRTZshYts2eghcKHFZiWOTyabcQN&#10;6xC9baJpHM+jDgzXBkphLUZvh4d0GfCrSpTuS1VZ4UhTUOzNhdWEdePXaHnB8q1hupbl2Ab7hy5a&#10;JhUWfYG6ZY6RnZF/QLWyNGChcmcltBFUlSxF4IBskvg3No810yJwweFY/TIm+/9gy8/7B0MkR+1m&#10;lCjWokZPONIr40jmp9Npm2PSo8Y0119Dj5mBqdX3UH63RMFNzdRWXBkDXS0Yx+4ShBrDgcP6oBE3&#10;RNeid3dcohCJh49e4Q/FrK+06T4Bx1fYzkGo1lemJQb8a4sUhY/jEMYBEuwIlT28qIkFSInBeZKl&#10;6RRZlfhs+mGR4N5XZLkH82JpY91HAS3xm4IadEtAZft764bUY4pPR2CMj7tB3ecsmabx9TSbrOaL&#10;80m6SmeT7DxeTOIku87mcZqlt6ufHjRJ81pyLtS9VOLotCT9OyVHzw8eCV4jXUGzGTLy7VhoJF/J&#10;pgkHs93cNIbsmbd8+I2036QZ2CmOHFnuNbsb947JZthHbzsOc8MBHP/DIIJ4Xq9BOddvekT0im6A&#10;H1DGDi9WQe2PHTMCLbFrbwCbQh9UBtrRZv7s2/CTXvdPzOhRDoflHprjxQqa+LwtH23K+DcEahu8&#10;r8iVzIIpBtXGZJT6hBpmo6/QUCsZxD31OdoQr1igN34O/B1+fQ5Zp4/W8hcAAAD//wMAUEsDBBQA&#10;BgAIAAAAIQBeyqA14AAAAAwBAAAPAAAAZHJzL2Rvd25yZXYueG1sTI/LTsMwEEX3SPyDNUjsqBP3&#10;mRCnqkAI0R0Fla0bD0nUeBxsp03/HncFy9E9uvdMsR5Nx07ofGtJQjpJgCFVVrdUS/j8eHlYAfNB&#10;kVadJZRwQQ/r8vamULm2Z3rH0y7ULJaQz5WEJoQ+59xXDRrlJ7ZHitm3dUaFeLqaa6fOsdx0XCTJ&#10;ghvVUlxoVI9PDVbH3WAk7PHNv15+nr82c9we+SgGcluU8v5u3DwCCziGPxiu+lEdyuh0sANpzzoJ&#10;82y2jKgEkS4zYJFYTIUAdohomk1nwMuC/3+i/AUAAP//AwBQSwECLQAUAAYACAAAACEAtoM4kv4A&#10;AADhAQAAEwAAAAAAAAAAAAAAAAAAAAAAW0NvbnRlbnRfVHlwZXNdLnhtbFBLAQItABQABgAIAAAA&#10;IQA4/SH/1gAAAJQBAAALAAAAAAAAAAAAAAAAAC8BAABfcmVscy8ucmVsc1BLAQItABQABgAIAAAA&#10;IQCeSTZYhgIAAPwEAAAOAAAAAAAAAAAAAAAAAC4CAABkcnMvZTJvRG9jLnhtbFBLAQItABQABgAI&#10;AAAAIQBeyqA14AAAAAwBAAAPAAAAAAAAAAAAAAAAAOAEAABkcnMvZG93bnJldi54bWxQSwUGAAAA&#10;AAQABADzAAAA7QUAAAAA&#10;" filled="f" stroked="f">
                <v:stroke joinstyle="round"/>
                <o:lock v:ext="edit" shapetype="t"/>
                <v:textbox style="mso-fit-shape-to-text:t">
                  <w:txbxContent>
                    <w:p w14:paraId="5E4E78F6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E23DBC" w14:textId="77777777" w:rsidR="008A1DBA" w:rsidRDefault="008A1DBA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3305"/>
        <w:gridCol w:w="3265"/>
        <w:gridCol w:w="615"/>
        <w:gridCol w:w="3390"/>
        <w:gridCol w:w="3185"/>
      </w:tblGrid>
      <w:tr w:rsidR="008A1DBA" w14:paraId="43E4F8CC" w14:textId="77777777">
        <w:trPr>
          <w:trHeight w:hRule="exact" w:val="292"/>
        </w:trPr>
        <w:tc>
          <w:tcPr>
            <w:tcW w:w="14380" w:type="dxa"/>
            <w:gridSpan w:val="6"/>
          </w:tcPr>
          <w:p w14:paraId="23671031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GENERAL INFORMATION</w:t>
            </w:r>
          </w:p>
        </w:tc>
      </w:tr>
      <w:tr w:rsidR="008A1DBA" w14:paraId="0A505C0D" w14:textId="77777777">
        <w:trPr>
          <w:trHeight w:hRule="exact" w:val="292"/>
        </w:trPr>
        <w:tc>
          <w:tcPr>
            <w:tcW w:w="620" w:type="dxa"/>
          </w:tcPr>
          <w:p w14:paraId="42299183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305" w:type="dxa"/>
          </w:tcPr>
          <w:p w14:paraId="4FC01B8A" w14:textId="77777777" w:rsidR="008A1DBA" w:rsidRDefault="00FE7B92">
            <w:pPr>
              <w:pStyle w:val="TableParagraph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Project Name</w:t>
            </w:r>
          </w:p>
        </w:tc>
        <w:tc>
          <w:tcPr>
            <w:tcW w:w="10455" w:type="dxa"/>
            <w:gridSpan w:val="4"/>
          </w:tcPr>
          <w:p w14:paraId="17ED6BE1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>, Ground Source, Air2Water, Rev 3</w:t>
            </w:r>
          </w:p>
        </w:tc>
      </w:tr>
      <w:tr w:rsidR="008A1DBA" w14:paraId="0DA5406D" w14:textId="77777777">
        <w:trPr>
          <w:trHeight w:hRule="exact" w:val="292"/>
        </w:trPr>
        <w:tc>
          <w:tcPr>
            <w:tcW w:w="620" w:type="dxa"/>
          </w:tcPr>
          <w:p w14:paraId="47E812DF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305" w:type="dxa"/>
          </w:tcPr>
          <w:p w14:paraId="2D28DF09" w14:textId="77777777" w:rsidR="008A1DBA" w:rsidRDefault="00FE7B92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Calculation Description</w:t>
            </w:r>
          </w:p>
        </w:tc>
        <w:tc>
          <w:tcPr>
            <w:tcW w:w="10455" w:type="dxa"/>
            <w:gridSpan w:val="4"/>
          </w:tcPr>
          <w:p w14:paraId="140136F0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2100 ft2 CEC Prototype with tile roof</w:t>
            </w:r>
          </w:p>
        </w:tc>
      </w:tr>
      <w:tr w:rsidR="008A1DBA" w14:paraId="45A47CE6" w14:textId="77777777">
        <w:trPr>
          <w:trHeight w:hRule="exact" w:val="292"/>
        </w:trPr>
        <w:tc>
          <w:tcPr>
            <w:tcW w:w="620" w:type="dxa"/>
          </w:tcPr>
          <w:p w14:paraId="17A541A9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3305" w:type="dxa"/>
          </w:tcPr>
          <w:p w14:paraId="39D49C61" w14:textId="77777777" w:rsidR="008A1DBA" w:rsidRDefault="00FE7B92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Project Location</w:t>
            </w:r>
          </w:p>
        </w:tc>
        <w:tc>
          <w:tcPr>
            <w:tcW w:w="10455" w:type="dxa"/>
            <w:gridSpan w:val="4"/>
          </w:tcPr>
          <w:p w14:paraId="2C80009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1516 Ninth St</w:t>
            </w:r>
          </w:p>
        </w:tc>
      </w:tr>
      <w:tr w:rsidR="008A1DBA" w14:paraId="4337E106" w14:textId="77777777">
        <w:trPr>
          <w:trHeight w:hRule="exact" w:val="292"/>
        </w:trPr>
        <w:tc>
          <w:tcPr>
            <w:tcW w:w="620" w:type="dxa"/>
          </w:tcPr>
          <w:p w14:paraId="525852AE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3305" w:type="dxa"/>
          </w:tcPr>
          <w:p w14:paraId="2168AFDC" w14:textId="77777777" w:rsidR="008A1DBA" w:rsidRDefault="00FE7B92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City</w:t>
            </w:r>
          </w:p>
        </w:tc>
        <w:tc>
          <w:tcPr>
            <w:tcW w:w="3265" w:type="dxa"/>
          </w:tcPr>
          <w:p w14:paraId="482F4BCF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Sacramento, CA</w:t>
            </w:r>
          </w:p>
        </w:tc>
        <w:tc>
          <w:tcPr>
            <w:tcW w:w="615" w:type="dxa"/>
          </w:tcPr>
          <w:p w14:paraId="597C2993" w14:textId="77777777" w:rsidR="008A1DBA" w:rsidRDefault="00FE7B92">
            <w:pPr>
              <w:pStyle w:val="TableParagraph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3390" w:type="dxa"/>
          </w:tcPr>
          <w:p w14:paraId="0B53E364" w14:textId="77777777" w:rsidR="008A1DBA" w:rsidRDefault="00FE7B92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Standards Version</w:t>
            </w:r>
          </w:p>
        </w:tc>
        <w:tc>
          <w:tcPr>
            <w:tcW w:w="3185" w:type="dxa"/>
          </w:tcPr>
          <w:p w14:paraId="2C4737E4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Compliance 2017</w:t>
            </w:r>
          </w:p>
        </w:tc>
      </w:tr>
      <w:tr w:rsidR="008A1DBA" w14:paraId="71E2A5E2" w14:textId="77777777">
        <w:trPr>
          <w:trHeight w:hRule="exact" w:val="292"/>
        </w:trPr>
        <w:tc>
          <w:tcPr>
            <w:tcW w:w="620" w:type="dxa"/>
          </w:tcPr>
          <w:p w14:paraId="51C069B0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3305" w:type="dxa"/>
          </w:tcPr>
          <w:p w14:paraId="5DA35BDA" w14:textId="77777777" w:rsidR="008A1DBA" w:rsidRDefault="00FE7B92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Zip Code</w:t>
            </w:r>
          </w:p>
        </w:tc>
        <w:tc>
          <w:tcPr>
            <w:tcW w:w="3265" w:type="dxa"/>
          </w:tcPr>
          <w:p w14:paraId="5F07AF02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95814</w:t>
            </w:r>
          </w:p>
        </w:tc>
        <w:tc>
          <w:tcPr>
            <w:tcW w:w="615" w:type="dxa"/>
          </w:tcPr>
          <w:p w14:paraId="44D1C062" w14:textId="77777777" w:rsidR="008A1DBA" w:rsidRPr="00E32ED0" w:rsidRDefault="00FE7B92">
            <w:pPr>
              <w:pStyle w:val="TableParagraph"/>
              <w:ind w:left="188" w:right="188"/>
              <w:rPr>
                <w:b/>
                <w:sz w:val="16"/>
              </w:rPr>
            </w:pPr>
            <w:r w:rsidRPr="00E32ED0">
              <w:rPr>
                <w:b/>
                <w:sz w:val="16"/>
              </w:rPr>
              <w:t>07</w:t>
            </w:r>
          </w:p>
        </w:tc>
        <w:tc>
          <w:tcPr>
            <w:tcW w:w="3390" w:type="dxa"/>
          </w:tcPr>
          <w:p w14:paraId="3DCE5594" w14:textId="77777777" w:rsidR="008A1DBA" w:rsidRPr="00E32ED0" w:rsidRDefault="00FE7B92">
            <w:pPr>
              <w:pStyle w:val="TableParagraph"/>
              <w:ind w:right="84"/>
              <w:jc w:val="right"/>
              <w:rPr>
                <w:b/>
                <w:sz w:val="16"/>
              </w:rPr>
            </w:pPr>
            <w:del w:id="0" w:author="Alexis Smith (9/1)" w:date="2017-07-06T14:42:00Z">
              <w:r w:rsidRPr="00E32ED0" w:rsidDel="00E32ED0">
                <w:rPr>
                  <w:b/>
                  <w:sz w:val="16"/>
                </w:rPr>
                <w:delText>Compliance Manager Version</w:delText>
              </w:r>
            </w:del>
          </w:p>
        </w:tc>
        <w:tc>
          <w:tcPr>
            <w:tcW w:w="3185" w:type="dxa"/>
          </w:tcPr>
          <w:p w14:paraId="2FB5F0C6" w14:textId="77777777" w:rsidR="008A1DBA" w:rsidRPr="00E32ED0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del w:id="1" w:author="Alexis Smith (9/1)" w:date="2017-07-06T14:43:00Z">
              <w:r w:rsidRPr="00E32ED0" w:rsidDel="00E32ED0">
                <w:rPr>
                  <w:sz w:val="16"/>
                </w:rPr>
                <w:delText>BEMCmpMgr 2016.2.1 (695)</w:delText>
              </w:r>
            </w:del>
          </w:p>
        </w:tc>
      </w:tr>
      <w:tr w:rsidR="008A1DBA" w14:paraId="6D389D92" w14:textId="77777777">
        <w:trPr>
          <w:trHeight w:hRule="exact" w:val="292"/>
        </w:trPr>
        <w:tc>
          <w:tcPr>
            <w:tcW w:w="620" w:type="dxa"/>
          </w:tcPr>
          <w:p w14:paraId="1F02B3A8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  <w:tc>
          <w:tcPr>
            <w:tcW w:w="3305" w:type="dxa"/>
          </w:tcPr>
          <w:p w14:paraId="45B304E1" w14:textId="77777777" w:rsidR="008A1DBA" w:rsidRDefault="00FE7B92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Climate Zone</w:t>
            </w:r>
          </w:p>
        </w:tc>
        <w:tc>
          <w:tcPr>
            <w:tcW w:w="3265" w:type="dxa"/>
          </w:tcPr>
          <w:p w14:paraId="7FCF0533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CZ12</w:t>
            </w:r>
          </w:p>
        </w:tc>
        <w:tc>
          <w:tcPr>
            <w:tcW w:w="615" w:type="dxa"/>
          </w:tcPr>
          <w:p w14:paraId="44077116" w14:textId="77777777" w:rsidR="008A1DBA" w:rsidRDefault="00FE7B92">
            <w:pPr>
              <w:pStyle w:val="TableParagraph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09</w:t>
            </w:r>
          </w:p>
        </w:tc>
        <w:tc>
          <w:tcPr>
            <w:tcW w:w="3390" w:type="dxa"/>
          </w:tcPr>
          <w:p w14:paraId="6C8A20B2" w14:textId="77777777" w:rsidR="008A1DBA" w:rsidRDefault="00FE7B92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Software Version</w:t>
            </w:r>
          </w:p>
        </w:tc>
        <w:tc>
          <w:tcPr>
            <w:tcW w:w="3185" w:type="dxa"/>
          </w:tcPr>
          <w:p w14:paraId="0A15465A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CBECC-Res 2016.2.1 (868)</w:t>
            </w:r>
          </w:p>
        </w:tc>
      </w:tr>
      <w:tr w:rsidR="008A1DBA" w14:paraId="22B3D972" w14:textId="77777777">
        <w:trPr>
          <w:trHeight w:hRule="exact" w:val="292"/>
        </w:trPr>
        <w:tc>
          <w:tcPr>
            <w:tcW w:w="620" w:type="dxa"/>
          </w:tcPr>
          <w:p w14:paraId="3001D0B1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305" w:type="dxa"/>
          </w:tcPr>
          <w:p w14:paraId="50AFEA72" w14:textId="77777777" w:rsidR="008A1DBA" w:rsidRDefault="00FE7B92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Building Type</w:t>
            </w:r>
          </w:p>
        </w:tc>
        <w:tc>
          <w:tcPr>
            <w:tcW w:w="3265" w:type="dxa"/>
          </w:tcPr>
          <w:p w14:paraId="07C1F095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Single Family</w:t>
            </w:r>
          </w:p>
        </w:tc>
        <w:tc>
          <w:tcPr>
            <w:tcW w:w="615" w:type="dxa"/>
          </w:tcPr>
          <w:p w14:paraId="36373D73" w14:textId="77777777" w:rsidR="008A1DBA" w:rsidRDefault="00FE7B92">
            <w:pPr>
              <w:pStyle w:val="TableParagraph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3390" w:type="dxa"/>
          </w:tcPr>
          <w:p w14:paraId="003D3CE6" w14:textId="77777777" w:rsidR="008A1DBA" w:rsidRDefault="00FE7B92">
            <w:pPr>
              <w:pStyle w:val="TableParagraph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Front Orientation (</w:t>
            </w:r>
            <w:proofErr w:type="spellStart"/>
            <w:r>
              <w:rPr>
                <w:b/>
                <w:sz w:val="16"/>
              </w:rPr>
              <w:t>deg</w:t>
            </w:r>
            <w:proofErr w:type="spellEnd"/>
            <w:r>
              <w:rPr>
                <w:b/>
                <w:sz w:val="16"/>
              </w:rPr>
              <w:t>/Cardinal)</w:t>
            </w:r>
          </w:p>
        </w:tc>
        <w:tc>
          <w:tcPr>
            <w:tcW w:w="3185" w:type="dxa"/>
          </w:tcPr>
          <w:p w14:paraId="4855E80B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</w:tr>
      <w:tr w:rsidR="008A1DBA" w14:paraId="71DB4A53" w14:textId="77777777">
        <w:trPr>
          <w:trHeight w:hRule="exact" w:val="292"/>
        </w:trPr>
        <w:tc>
          <w:tcPr>
            <w:tcW w:w="620" w:type="dxa"/>
          </w:tcPr>
          <w:p w14:paraId="68A9BE68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3305" w:type="dxa"/>
          </w:tcPr>
          <w:p w14:paraId="52FA8D5F" w14:textId="77777777" w:rsidR="008A1DBA" w:rsidRDefault="00FE7B92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Project Scope</w:t>
            </w:r>
          </w:p>
        </w:tc>
        <w:tc>
          <w:tcPr>
            <w:tcW w:w="3265" w:type="dxa"/>
          </w:tcPr>
          <w:p w14:paraId="710E5D6F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Newly Constructed</w:t>
            </w:r>
          </w:p>
        </w:tc>
        <w:tc>
          <w:tcPr>
            <w:tcW w:w="615" w:type="dxa"/>
          </w:tcPr>
          <w:p w14:paraId="4F23690E" w14:textId="77777777" w:rsidR="008A1DBA" w:rsidRDefault="00FE7B92">
            <w:pPr>
              <w:pStyle w:val="TableParagraph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3390" w:type="dxa"/>
          </w:tcPr>
          <w:p w14:paraId="1C821023" w14:textId="77777777" w:rsidR="008A1DBA" w:rsidRDefault="00FE7B92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Number of Dwelling Units</w:t>
            </w:r>
          </w:p>
        </w:tc>
        <w:tc>
          <w:tcPr>
            <w:tcW w:w="3185" w:type="dxa"/>
          </w:tcPr>
          <w:p w14:paraId="44B1BE38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8A1DBA" w14:paraId="047CA9F6" w14:textId="77777777" w:rsidTr="006E4D54">
        <w:trPr>
          <w:trHeight w:hRule="exact" w:val="516"/>
        </w:trPr>
        <w:tc>
          <w:tcPr>
            <w:tcW w:w="620" w:type="dxa"/>
          </w:tcPr>
          <w:p w14:paraId="04BF4625" w14:textId="77777777" w:rsidR="008A1DBA" w:rsidRDefault="00FE7B92">
            <w:pPr>
              <w:pStyle w:val="TableParagraph"/>
              <w:spacing w:before="59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3305" w:type="dxa"/>
          </w:tcPr>
          <w:p w14:paraId="38F2B3D0" w14:textId="77777777" w:rsidR="008A1DBA" w:rsidRDefault="00BC644B" w:rsidP="00BB0606">
            <w:pPr>
              <w:pStyle w:val="TableParagraph"/>
              <w:spacing w:before="44"/>
              <w:ind w:right="39"/>
              <w:jc w:val="right"/>
              <w:rPr>
                <w:b/>
                <w:sz w:val="16"/>
              </w:rPr>
            </w:pPr>
            <w:ins w:id="2" w:author="Alexis Smith (9/1)" w:date="2017-07-06T12:53:00Z">
              <w:r>
                <w:rPr>
                  <w:b/>
                  <w:sz w:val="16"/>
                </w:rPr>
                <w:t xml:space="preserve">New Construction/Addition Cond. Floor Area </w:t>
              </w:r>
            </w:ins>
            <w:del w:id="3" w:author="Alexis Smith (9/1)" w:date="2017-07-06T12:53:00Z">
              <w:r w:rsidR="00FE7B92" w:rsidDel="00BC644B">
                <w:rPr>
                  <w:b/>
                  <w:sz w:val="16"/>
                </w:rPr>
                <w:delText>Total Cond. Floor Area (ft</w:delText>
              </w:r>
              <w:r w:rsidR="00FE7B92" w:rsidDel="00BC644B">
                <w:rPr>
                  <w:b/>
                  <w:position w:val="6"/>
                  <w:sz w:val="12"/>
                </w:rPr>
                <w:delText>2</w:delText>
              </w:r>
              <w:r w:rsidR="00FE7B92" w:rsidDel="00BC644B">
                <w:rPr>
                  <w:b/>
                  <w:sz w:val="16"/>
                </w:rPr>
                <w:delText>)</w:delText>
              </w:r>
            </w:del>
          </w:p>
        </w:tc>
        <w:tc>
          <w:tcPr>
            <w:tcW w:w="3265" w:type="dxa"/>
          </w:tcPr>
          <w:p w14:paraId="51E8F925" w14:textId="77777777" w:rsidR="008A1DBA" w:rsidRDefault="00FE7B9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615" w:type="dxa"/>
          </w:tcPr>
          <w:p w14:paraId="71AADE53" w14:textId="77777777" w:rsidR="008A1DBA" w:rsidRDefault="00FE7B92">
            <w:pPr>
              <w:pStyle w:val="TableParagraph"/>
              <w:spacing w:before="59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3390" w:type="dxa"/>
          </w:tcPr>
          <w:p w14:paraId="432006D8" w14:textId="77777777" w:rsidR="008A1DBA" w:rsidRDefault="007C4E1C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ins w:id="4" w:author="Alexis Smith (9/1)" w:date="2017-07-06T12:47:00Z">
              <w:r>
                <w:rPr>
                  <w:b/>
                  <w:sz w:val="16"/>
                </w:rPr>
                <w:t>Number of Bedrooms</w:t>
              </w:r>
            </w:ins>
            <w:del w:id="5" w:author="Alexis Smith (9/1)" w:date="2017-07-06T12:47:00Z">
              <w:r w:rsidR="00FE7B92" w:rsidDel="007C4E1C">
                <w:rPr>
                  <w:b/>
                  <w:sz w:val="16"/>
                </w:rPr>
                <w:delText>Number of Zones</w:delText>
              </w:r>
            </w:del>
          </w:p>
        </w:tc>
        <w:tc>
          <w:tcPr>
            <w:tcW w:w="3185" w:type="dxa"/>
          </w:tcPr>
          <w:p w14:paraId="3EB36D80" w14:textId="77777777" w:rsidR="008A1DBA" w:rsidRDefault="00FE7B9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8A1DBA" w14:paraId="03CA40E8" w14:textId="77777777">
        <w:trPr>
          <w:trHeight w:hRule="exact" w:val="327"/>
        </w:trPr>
        <w:tc>
          <w:tcPr>
            <w:tcW w:w="620" w:type="dxa"/>
          </w:tcPr>
          <w:p w14:paraId="3D90E968" w14:textId="77777777" w:rsidR="008A1DBA" w:rsidRPr="00E32ED0" w:rsidRDefault="00FE7B92">
            <w:pPr>
              <w:pStyle w:val="TableParagraph"/>
              <w:spacing w:before="59"/>
              <w:ind w:left="191" w:right="191"/>
              <w:rPr>
                <w:b/>
                <w:sz w:val="16"/>
              </w:rPr>
            </w:pPr>
            <w:r w:rsidRPr="00E32ED0">
              <w:rPr>
                <w:b/>
                <w:sz w:val="16"/>
              </w:rPr>
              <w:t>16</w:t>
            </w:r>
          </w:p>
        </w:tc>
        <w:tc>
          <w:tcPr>
            <w:tcW w:w="3305" w:type="dxa"/>
          </w:tcPr>
          <w:p w14:paraId="7B57069B" w14:textId="77777777" w:rsidR="008A1DBA" w:rsidRPr="006E4D54" w:rsidRDefault="00BC644B" w:rsidP="00E32ED0">
            <w:pPr>
              <w:pStyle w:val="TableParagraph"/>
              <w:spacing w:before="44"/>
              <w:ind w:right="39"/>
              <w:jc w:val="right"/>
              <w:rPr>
                <w:b/>
                <w:strike/>
                <w:sz w:val="16"/>
              </w:rPr>
            </w:pPr>
            <w:ins w:id="6" w:author="Alexis Smith (9/1)" w:date="2017-07-06T12:56:00Z">
              <w:r>
                <w:rPr>
                  <w:b/>
                  <w:sz w:val="16"/>
                </w:rPr>
                <w:t>Existing Cond. Floor Area</w:t>
              </w:r>
            </w:ins>
            <w:del w:id="7" w:author="Alexis Smith (9/1)" w:date="2017-07-06T14:43:00Z">
              <w:r w:rsidR="00FE7B92" w:rsidRPr="00E32ED0" w:rsidDel="00E32ED0">
                <w:rPr>
                  <w:b/>
                  <w:sz w:val="16"/>
                </w:rPr>
                <w:delText>Slab Area (ft</w:delText>
              </w:r>
              <w:r w:rsidR="00FE7B92" w:rsidRPr="00E32ED0" w:rsidDel="00E32ED0">
                <w:rPr>
                  <w:b/>
                  <w:position w:val="6"/>
                  <w:sz w:val="12"/>
                </w:rPr>
                <w:delText>2</w:delText>
              </w:r>
              <w:r w:rsidR="00FE7B92" w:rsidRPr="00E32ED0" w:rsidDel="00E32ED0">
                <w:rPr>
                  <w:b/>
                  <w:sz w:val="16"/>
                </w:rPr>
                <w:delText>)</w:delText>
              </w:r>
            </w:del>
          </w:p>
        </w:tc>
        <w:tc>
          <w:tcPr>
            <w:tcW w:w="3265" w:type="dxa"/>
          </w:tcPr>
          <w:p w14:paraId="54A5619E" w14:textId="77777777" w:rsidR="008A1DBA" w:rsidRPr="00E32ED0" w:rsidRDefault="00FE7B9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del w:id="8" w:author="Alexis Smith (9/1)" w:date="2017-07-06T14:43:00Z">
              <w:r w:rsidRPr="00E32ED0" w:rsidDel="00E32ED0">
                <w:rPr>
                  <w:sz w:val="16"/>
                </w:rPr>
                <w:delText>2100</w:delText>
              </w:r>
            </w:del>
          </w:p>
        </w:tc>
        <w:tc>
          <w:tcPr>
            <w:tcW w:w="615" w:type="dxa"/>
          </w:tcPr>
          <w:p w14:paraId="679EC73C" w14:textId="77777777" w:rsidR="008A1DBA" w:rsidRDefault="00FE7B92">
            <w:pPr>
              <w:pStyle w:val="TableParagraph"/>
              <w:spacing w:before="59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3390" w:type="dxa"/>
          </w:tcPr>
          <w:p w14:paraId="514E24A9" w14:textId="77777777" w:rsidR="008A1DBA" w:rsidRDefault="00FE7B92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Number of Stories</w:t>
            </w:r>
          </w:p>
        </w:tc>
        <w:tc>
          <w:tcPr>
            <w:tcW w:w="3185" w:type="dxa"/>
          </w:tcPr>
          <w:p w14:paraId="3DE13565" w14:textId="77777777" w:rsidR="008A1DBA" w:rsidRDefault="00FE7B9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8A1DBA" w14:paraId="0A8BFE1C" w14:textId="77777777" w:rsidTr="006E4D54">
        <w:trPr>
          <w:trHeight w:hRule="exact" w:val="489"/>
        </w:trPr>
        <w:tc>
          <w:tcPr>
            <w:tcW w:w="620" w:type="dxa"/>
          </w:tcPr>
          <w:p w14:paraId="0128B643" w14:textId="77777777" w:rsidR="008A1DBA" w:rsidRDefault="00FE7B92">
            <w:pPr>
              <w:pStyle w:val="TableParagraph"/>
              <w:ind w:left="191"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3305" w:type="dxa"/>
          </w:tcPr>
          <w:p w14:paraId="11E4E1BD" w14:textId="77777777" w:rsidR="008A1DBA" w:rsidRDefault="00BC644B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ins w:id="9" w:author="Alexis Smith (9/1)" w:date="2017-07-06T12:53:00Z">
              <w:r>
                <w:rPr>
                  <w:b/>
                  <w:sz w:val="16"/>
                </w:rPr>
                <w:t>Total Cond. Floor Area (</w:t>
              </w:r>
              <w:proofErr w:type="spellStart"/>
              <w:r>
                <w:rPr>
                  <w:b/>
                  <w:sz w:val="16"/>
                </w:rPr>
                <w:t>ft</w:t>
              </w:r>
              <w:proofErr w:type="spellEnd"/>
              <w:r>
                <w:rPr>
                  <w:b/>
                  <w:position w:val="6"/>
                  <w:sz w:val="12"/>
                </w:rPr>
                <w:t>2</w:t>
              </w:r>
              <w:r>
                <w:rPr>
                  <w:b/>
                  <w:sz w:val="16"/>
                </w:rPr>
                <w:t>)</w:t>
              </w:r>
            </w:ins>
            <w:del w:id="10" w:author="Alexis Smith (9/1)" w:date="2017-07-06T12:53:00Z">
              <w:r w:rsidR="00FE7B92" w:rsidDel="00BC644B">
                <w:rPr>
                  <w:b/>
                  <w:sz w:val="16"/>
                </w:rPr>
                <w:delText>Addition Cond. Floor Area</w:delText>
              </w:r>
            </w:del>
          </w:p>
        </w:tc>
        <w:tc>
          <w:tcPr>
            <w:tcW w:w="3265" w:type="dxa"/>
          </w:tcPr>
          <w:p w14:paraId="14B4C863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615" w:type="dxa"/>
          </w:tcPr>
          <w:p w14:paraId="767829D5" w14:textId="77777777" w:rsidR="008A1DBA" w:rsidRDefault="00FE7B92">
            <w:pPr>
              <w:pStyle w:val="TableParagraph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3390" w:type="dxa"/>
          </w:tcPr>
          <w:p w14:paraId="7AE9CAD9" w14:textId="77777777" w:rsidR="008A1DBA" w:rsidRDefault="00FE7B92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Natural Gas Available</w:t>
            </w:r>
          </w:p>
        </w:tc>
        <w:tc>
          <w:tcPr>
            <w:tcW w:w="3185" w:type="dxa"/>
          </w:tcPr>
          <w:p w14:paraId="7617CFC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8A1DBA" w14:paraId="0CCCB0B6" w14:textId="77777777">
        <w:trPr>
          <w:trHeight w:hRule="exact" w:val="327"/>
        </w:trPr>
        <w:tc>
          <w:tcPr>
            <w:tcW w:w="620" w:type="dxa"/>
          </w:tcPr>
          <w:p w14:paraId="37A03DC8" w14:textId="77777777" w:rsidR="008A1DBA" w:rsidRPr="00E32ED0" w:rsidRDefault="00FE7B92">
            <w:pPr>
              <w:pStyle w:val="TableParagraph"/>
              <w:spacing w:before="59"/>
              <w:ind w:left="191" w:right="191"/>
              <w:rPr>
                <w:b/>
                <w:sz w:val="16"/>
              </w:rPr>
            </w:pPr>
            <w:r w:rsidRPr="00E32ED0">
              <w:rPr>
                <w:b/>
                <w:sz w:val="16"/>
              </w:rPr>
              <w:t>20</w:t>
            </w:r>
          </w:p>
        </w:tc>
        <w:tc>
          <w:tcPr>
            <w:tcW w:w="3305" w:type="dxa"/>
          </w:tcPr>
          <w:p w14:paraId="196EF1AF" w14:textId="77777777" w:rsidR="008A1DBA" w:rsidRPr="00E32ED0" w:rsidRDefault="00FE7B92">
            <w:pPr>
              <w:pStyle w:val="TableParagraph"/>
              <w:spacing w:before="44"/>
              <w:ind w:right="39"/>
              <w:jc w:val="right"/>
              <w:rPr>
                <w:b/>
                <w:sz w:val="16"/>
              </w:rPr>
            </w:pPr>
            <w:del w:id="11" w:author="Alexis Smith (9/1)" w:date="2017-07-06T14:43:00Z">
              <w:r w:rsidRPr="00E32ED0" w:rsidDel="00E32ED0">
                <w:rPr>
                  <w:b/>
                  <w:sz w:val="16"/>
                </w:rPr>
                <w:delText>Addition Slab Area (ft</w:delText>
              </w:r>
              <w:r w:rsidRPr="00E32ED0" w:rsidDel="00E32ED0">
                <w:rPr>
                  <w:b/>
                  <w:position w:val="6"/>
                  <w:sz w:val="12"/>
                </w:rPr>
                <w:delText>2</w:delText>
              </w:r>
              <w:r w:rsidRPr="00E32ED0" w:rsidDel="00E32ED0">
                <w:rPr>
                  <w:b/>
                  <w:sz w:val="16"/>
                </w:rPr>
                <w:delText>)</w:delText>
              </w:r>
            </w:del>
          </w:p>
        </w:tc>
        <w:tc>
          <w:tcPr>
            <w:tcW w:w="3265" w:type="dxa"/>
          </w:tcPr>
          <w:p w14:paraId="503A79C0" w14:textId="77777777" w:rsidR="008A1DBA" w:rsidRPr="00E32ED0" w:rsidRDefault="00FE7B9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del w:id="12" w:author="Alexis Smith (9/1)" w:date="2017-07-06T14:43:00Z">
              <w:r w:rsidRPr="00E32ED0" w:rsidDel="00E32ED0">
                <w:rPr>
                  <w:sz w:val="16"/>
                </w:rPr>
                <w:delText>n/a</w:delText>
              </w:r>
            </w:del>
          </w:p>
        </w:tc>
        <w:tc>
          <w:tcPr>
            <w:tcW w:w="615" w:type="dxa"/>
          </w:tcPr>
          <w:p w14:paraId="6E5D96E9" w14:textId="77777777" w:rsidR="008A1DBA" w:rsidRDefault="00FE7B92">
            <w:pPr>
              <w:pStyle w:val="TableParagraph"/>
              <w:spacing w:before="59"/>
              <w:ind w:left="188"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3390" w:type="dxa"/>
          </w:tcPr>
          <w:p w14:paraId="17735285" w14:textId="77777777" w:rsidR="008A1DBA" w:rsidRDefault="00FE7B92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Glazing Percentage (%)</w:t>
            </w:r>
          </w:p>
        </w:tc>
        <w:tc>
          <w:tcPr>
            <w:tcW w:w="3185" w:type="dxa"/>
          </w:tcPr>
          <w:p w14:paraId="3E31851E" w14:textId="77777777" w:rsidR="008A1DBA" w:rsidRDefault="00FE7B9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20.0%</w:t>
            </w:r>
          </w:p>
        </w:tc>
      </w:tr>
    </w:tbl>
    <w:p w14:paraId="23A3DD4F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2886"/>
      </w:tblGrid>
      <w:tr w:rsidR="008A1DBA" w14:paraId="70485725" w14:textId="77777777">
        <w:trPr>
          <w:trHeight w:hRule="exact" w:val="292"/>
        </w:trPr>
        <w:tc>
          <w:tcPr>
            <w:tcW w:w="14380" w:type="dxa"/>
            <w:gridSpan w:val="2"/>
          </w:tcPr>
          <w:p w14:paraId="606DD319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COMPLIANCE RESULTS</w:t>
            </w:r>
          </w:p>
        </w:tc>
      </w:tr>
      <w:tr w:rsidR="008A1DBA" w14:paraId="3773FA11" w14:textId="77777777">
        <w:trPr>
          <w:trHeight w:hRule="exact" w:val="292"/>
        </w:trPr>
        <w:tc>
          <w:tcPr>
            <w:tcW w:w="1494" w:type="dxa"/>
          </w:tcPr>
          <w:p w14:paraId="22442A51" w14:textId="77777777" w:rsidR="008A1DBA" w:rsidRDefault="00FE7B92">
            <w:pPr>
              <w:pStyle w:val="TableParagraph"/>
              <w:ind w:left="628" w:right="628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2886" w:type="dxa"/>
          </w:tcPr>
          <w:p w14:paraId="2C183347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 Complies with Computer Performance</w:t>
            </w:r>
          </w:p>
        </w:tc>
      </w:tr>
      <w:tr w:rsidR="008A1DBA" w14:paraId="278DB62D" w14:textId="77777777">
        <w:trPr>
          <w:trHeight w:hRule="exact" w:val="292"/>
        </w:trPr>
        <w:tc>
          <w:tcPr>
            <w:tcW w:w="1494" w:type="dxa"/>
          </w:tcPr>
          <w:p w14:paraId="774D3EC1" w14:textId="77777777" w:rsidR="008A1DBA" w:rsidRDefault="00FE7B92">
            <w:pPr>
              <w:pStyle w:val="TableParagraph"/>
              <w:ind w:left="628" w:right="628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2886" w:type="dxa"/>
          </w:tcPr>
          <w:p w14:paraId="696D777C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This building incorporates features that require field testing and/or verification by a certified HERS rater under the supervision of a CEC-approved HERS provider.</w:t>
            </w:r>
          </w:p>
        </w:tc>
      </w:tr>
      <w:tr w:rsidR="008A1DBA" w14:paraId="0FA7464B" w14:textId="77777777">
        <w:trPr>
          <w:trHeight w:hRule="exact" w:val="292"/>
        </w:trPr>
        <w:tc>
          <w:tcPr>
            <w:tcW w:w="1494" w:type="dxa"/>
          </w:tcPr>
          <w:p w14:paraId="0292A5EE" w14:textId="77777777" w:rsidR="008A1DBA" w:rsidRDefault="00FE7B92">
            <w:pPr>
              <w:pStyle w:val="TableParagraph"/>
              <w:ind w:left="628" w:right="628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2886" w:type="dxa"/>
          </w:tcPr>
          <w:p w14:paraId="4EF45D2C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This building incorporates one or more Special Features shown below</w:t>
            </w:r>
          </w:p>
        </w:tc>
      </w:tr>
    </w:tbl>
    <w:p w14:paraId="1F40658B" w14:textId="77777777" w:rsidR="008A1DBA" w:rsidRDefault="008A1DBA"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0"/>
        <w:gridCol w:w="2682"/>
        <w:gridCol w:w="2504"/>
        <w:gridCol w:w="2429"/>
        <w:gridCol w:w="2705"/>
      </w:tblGrid>
      <w:tr w:rsidR="008A1DBA" w14:paraId="615C252D" w14:textId="77777777">
        <w:trPr>
          <w:trHeight w:hRule="exact" w:val="292"/>
        </w:trPr>
        <w:tc>
          <w:tcPr>
            <w:tcW w:w="14380" w:type="dxa"/>
            <w:gridSpan w:val="5"/>
          </w:tcPr>
          <w:p w14:paraId="0484451D" w14:textId="77777777" w:rsidR="008A1DBA" w:rsidRDefault="00FE7B92">
            <w:pPr>
              <w:pStyle w:val="TableParagraph"/>
              <w:ind w:left="6199" w:right="6200"/>
              <w:rPr>
                <w:b/>
                <w:sz w:val="16"/>
              </w:rPr>
            </w:pPr>
            <w:r>
              <w:rPr>
                <w:b/>
                <w:sz w:val="16"/>
              </w:rPr>
              <w:t>ENERGY USE SUMMARY</w:t>
            </w:r>
          </w:p>
        </w:tc>
      </w:tr>
      <w:tr w:rsidR="008A1DBA" w14:paraId="520F8844" w14:textId="77777777">
        <w:trPr>
          <w:trHeight w:hRule="exact" w:val="292"/>
        </w:trPr>
        <w:tc>
          <w:tcPr>
            <w:tcW w:w="4060" w:type="dxa"/>
          </w:tcPr>
          <w:p w14:paraId="270B1FAB" w14:textId="77777777" w:rsidR="008A1DBA" w:rsidRDefault="00FE7B92">
            <w:pPr>
              <w:pStyle w:val="TableParagraph"/>
              <w:ind w:left="1035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682" w:type="dxa"/>
          </w:tcPr>
          <w:p w14:paraId="70CAA14F" w14:textId="77777777" w:rsidR="008A1DBA" w:rsidRDefault="00FE7B92">
            <w:pPr>
              <w:pStyle w:val="TableParagraph"/>
              <w:ind w:left="675" w:right="675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504" w:type="dxa"/>
          </w:tcPr>
          <w:p w14:paraId="289B4AC3" w14:textId="77777777" w:rsidR="008A1DBA" w:rsidRDefault="00FE7B92">
            <w:pPr>
              <w:pStyle w:val="TableParagraph"/>
              <w:ind w:left="563" w:right="563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2429" w:type="dxa"/>
          </w:tcPr>
          <w:p w14:paraId="688FE671" w14:textId="77777777" w:rsidR="008A1DBA" w:rsidRDefault="00FE7B92">
            <w:pPr>
              <w:pStyle w:val="TableParagraph"/>
              <w:ind w:left="446" w:right="446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2704" w:type="dxa"/>
          </w:tcPr>
          <w:p w14:paraId="73886174" w14:textId="77777777" w:rsidR="008A1DBA" w:rsidRDefault="00FE7B92">
            <w:pPr>
              <w:pStyle w:val="TableParagraph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</w:tr>
      <w:tr w:rsidR="008A1DBA" w14:paraId="7CF82B2B" w14:textId="77777777">
        <w:trPr>
          <w:trHeight w:hRule="exact" w:val="327"/>
        </w:trPr>
        <w:tc>
          <w:tcPr>
            <w:tcW w:w="4060" w:type="dxa"/>
          </w:tcPr>
          <w:p w14:paraId="38EB6C8C" w14:textId="77777777" w:rsidR="008A1DBA" w:rsidRDefault="00FE7B92">
            <w:pPr>
              <w:pStyle w:val="TableParagraph"/>
              <w:spacing w:before="44"/>
              <w:ind w:left="1035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Energy Use (</w:t>
            </w:r>
            <w:proofErr w:type="spellStart"/>
            <w:r>
              <w:rPr>
                <w:b/>
                <w:sz w:val="16"/>
              </w:rPr>
              <w:t>kTDV</w:t>
            </w:r>
            <w:proofErr w:type="spellEnd"/>
            <w:r>
              <w:rPr>
                <w:b/>
                <w:sz w:val="16"/>
              </w:rPr>
              <w:t>/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-</w:t>
            </w:r>
            <w:proofErr w:type="spellStart"/>
            <w:r>
              <w:rPr>
                <w:b/>
                <w:sz w:val="16"/>
              </w:rPr>
              <w:t>yr</w:t>
            </w:r>
            <w:proofErr w:type="spellEnd"/>
            <w:r>
              <w:rPr>
                <w:b/>
                <w:sz w:val="16"/>
              </w:rPr>
              <w:t>)</w:t>
            </w:r>
          </w:p>
        </w:tc>
        <w:tc>
          <w:tcPr>
            <w:tcW w:w="2682" w:type="dxa"/>
          </w:tcPr>
          <w:p w14:paraId="3AB01A84" w14:textId="77777777" w:rsidR="008A1DBA" w:rsidRDefault="00FE7B92">
            <w:pPr>
              <w:pStyle w:val="TableParagraph"/>
              <w:spacing w:before="59"/>
              <w:ind w:left="675" w:right="675"/>
              <w:rPr>
                <w:b/>
                <w:sz w:val="16"/>
              </w:rPr>
            </w:pPr>
            <w:r>
              <w:rPr>
                <w:b/>
                <w:sz w:val="16"/>
              </w:rPr>
              <w:t>Standard Design</w:t>
            </w:r>
          </w:p>
        </w:tc>
        <w:tc>
          <w:tcPr>
            <w:tcW w:w="2504" w:type="dxa"/>
          </w:tcPr>
          <w:p w14:paraId="10F603C3" w14:textId="77777777" w:rsidR="008A1DBA" w:rsidRDefault="00FE7B92">
            <w:pPr>
              <w:pStyle w:val="TableParagraph"/>
              <w:spacing w:before="59"/>
              <w:ind w:left="563" w:right="564"/>
              <w:rPr>
                <w:b/>
                <w:sz w:val="16"/>
              </w:rPr>
            </w:pPr>
            <w:r>
              <w:rPr>
                <w:b/>
                <w:sz w:val="16"/>
              </w:rPr>
              <w:t>Proposed Design</w:t>
            </w:r>
          </w:p>
        </w:tc>
        <w:tc>
          <w:tcPr>
            <w:tcW w:w="2429" w:type="dxa"/>
          </w:tcPr>
          <w:p w14:paraId="48FB0018" w14:textId="77777777" w:rsidR="008A1DBA" w:rsidRDefault="00FE7B92">
            <w:pPr>
              <w:pStyle w:val="TableParagraph"/>
              <w:spacing w:before="59"/>
              <w:ind w:left="446" w:right="447"/>
              <w:rPr>
                <w:b/>
                <w:sz w:val="16"/>
              </w:rPr>
            </w:pPr>
            <w:r>
              <w:rPr>
                <w:b/>
                <w:sz w:val="16"/>
              </w:rPr>
              <w:t>Compliance Margin</w:t>
            </w:r>
          </w:p>
        </w:tc>
        <w:tc>
          <w:tcPr>
            <w:tcW w:w="2704" w:type="dxa"/>
          </w:tcPr>
          <w:p w14:paraId="603F71A8" w14:textId="77777777" w:rsidR="008A1DBA" w:rsidRDefault="00FE7B92">
            <w:pPr>
              <w:pStyle w:val="TableParagraph"/>
              <w:spacing w:before="59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Percent Improvement</w:t>
            </w:r>
          </w:p>
        </w:tc>
      </w:tr>
      <w:tr w:rsidR="008A1DBA" w14:paraId="03E6504D" w14:textId="77777777">
        <w:trPr>
          <w:trHeight w:hRule="exact" w:val="292"/>
        </w:trPr>
        <w:tc>
          <w:tcPr>
            <w:tcW w:w="4060" w:type="dxa"/>
          </w:tcPr>
          <w:p w14:paraId="579D1B76" w14:textId="77777777" w:rsidR="008A1DBA" w:rsidRDefault="00FE7B92">
            <w:pPr>
              <w:pStyle w:val="TableParagraph"/>
              <w:ind w:left="1035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Space Heating</w:t>
            </w:r>
          </w:p>
        </w:tc>
        <w:tc>
          <w:tcPr>
            <w:tcW w:w="2682" w:type="dxa"/>
          </w:tcPr>
          <w:p w14:paraId="41336E09" w14:textId="77777777" w:rsidR="008A1DBA" w:rsidRDefault="00FE7B92">
            <w:pPr>
              <w:pStyle w:val="TableParagraph"/>
              <w:ind w:left="675" w:right="675"/>
              <w:rPr>
                <w:sz w:val="16"/>
              </w:rPr>
            </w:pPr>
            <w:r>
              <w:rPr>
                <w:sz w:val="16"/>
              </w:rPr>
              <w:t>19.95</w:t>
            </w:r>
          </w:p>
        </w:tc>
        <w:tc>
          <w:tcPr>
            <w:tcW w:w="2504" w:type="dxa"/>
          </w:tcPr>
          <w:p w14:paraId="6D1125E2" w14:textId="77777777" w:rsidR="008A1DBA" w:rsidRDefault="00FE7B92">
            <w:pPr>
              <w:pStyle w:val="TableParagraph"/>
              <w:ind w:left="563" w:right="563"/>
              <w:rPr>
                <w:sz w:val="16"/>
              </w:rPr>
            </w:pPr>
            <w:r>
              <w:rPr>
                <w:sz w:val="16"/>
              </w:rPr>
              <w:t>20.99</w:t>
            </w:r>
          </w:p>
        </w:tc>
        <w:tc>
          <w:tcPr>
            <w:tcW w:w="2429" w:type="dxa"/>
          </w:tcPr>
          <w:p w14:paraId="45E74E68" w14:textId="77777777" w:rsidR="008A1DBA" w:rsidRDefault="00FE7B92">
            <w:pPr>
              <w:pStyle w:val="TableParagraph"/>
              <w:ind w:left="446" w:right="446"/>
              <w:rPr>
                <w:sz w:val="16"/>
              </w:rPr>
            </w:pPr>
            <w:r>
              <w:rPr>
                <w:sz w:val="16"/>
              </w:rPr>
              <w:t>-1.04</w:t>
            </w:r>
          </w:p>
        </w:tc>
        <w:tc>
          <w:tcPr>
            <w:tcW w:w="2704" w:type="dxa"/>
          </w:tcPr>
          <w:p w14:paraId="55B7B6A2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-5.2%</w:t>
            </w:r>
          </w:p>
        </w:tc>
      </w:tr>
      <w:tr w:rsidR="008A1DBA" w14:paraId="3A405BD4" w14:textId="77777777">
        <w:trPr>
          <w:trHeight w:hRule="exact" w:val="292"/>
        </w:trPr>
        <w:tc>
          <w:tcPr>
            <w:tcW w:w="4060" w:type="dxa"/>
          </w:tcPr>
          <w:p w14:paraId="35A35F95" w14:textId="77777777" w:rsidR="008A1DBA" w:rsidRDefault="00FE7B92">
            <w:pPr>
              <w:pStyle w:val="TableParagraph"/>
              <w:ind w:left="1035" w:right="1044"/>
              <w:rPr>
                <w:b/>
                <w:sz w:val="16"/>
              </w:rPr>
            </w:pPr>
            <w:r>
              <w:rPr>
                <w:b/>
                <w:sz w:val="16"/>
              </w:rPr>
              <w:t>Space Cooling</w:t>
            </w:r>
          </w:p>
        </w:tc>
        <w:tc>
          <w:tcPr>
            <w:tcW w:w="2682" w:type="dxa"/>
          </w:tcPr>
          <w:p w14:paraId="5796A727" w14:textId="77777777" w:rsidR="008A1DBA" w:rsidRDefault="00FE7B92">
            <w:pPr>
              <w:pStyle w:val="TableParagraph"/>
              <w:ind w:left="675" w:right="675"/>
              <w:rPr>
                <w:sz w:val="16"/>
              </w:rPr>
            </w:pPr>
            <w:r>
              <w:rPr>
                <w:sz w:val="16"/>
              </w:rPr>
              <w:t>10.21</w:t>
            </w:r>
          </w:p>
        </w:tc>
        <w:tc>
          <w:tcPr>
            <w:tcW w:w="2504" w:type="dxa"/>
          </w:tcPr>
          <w:p w14:paraId="49975CB5" w14:textId="77777777" w:rsidR="008A1DBA" w:rsidRDefault="00FE7B92">
            <w:pPr>
              <w:pStyle w:val="TableParagraph"/>
              <w:ind w:left="563" w:right="563"/>
              <w:rPr>
                <w:sz w:val="16"/>
              </w:rPr>
            </w:pPr>
            <w:r>
              <w:rPr>
                <w:sz w:val="16"/>
              </w:rPr>
              <w:t>7.11</w:t>
            </w:r>
          </w:p>
        </w:tc>
        <w:tc>
          <w:tcPr>
            <w:tcW w:w="2429" w:type="dxa"/>
          </w:tcPr>
          <w:p w14:paraId="4ECC67EA" w14:textId="77777777" w:rsidR="008A1DBA" w:rsidRDefault="00FE7B92">
            <w:pPr>
              <w:pStyle w:val="TableParagraph"/>
              <w:ind w:left="446" w:right="446"/>
              <w:rPr>
                <w:sz w:val="16"/>
              </w:rPr>
            </w:pPr>
            <w:r>
              <w:rPr>
                <w:sz w:val="16"/>
              </w:rPr>
              <w:t>3.10</w:t>
            </w:r>
          </w:p>
        </w:tc>
        <w:tc>
          <w:tcPr>
            <w:tcW w:w="2704" w:type="dxa"/>
          </w:tcPr>
          <w:p w14:paraId="12BB65E2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30.4%</w:t>
            </w:r>
          </w:p>
        </w:tc>
      </w:tr>
      <w:tr w:rsidR="008A1DBA" w14:paraId="1F66BCC1" w14:textId="77777777">
        <w:trPr>
          <w:trHeight w:hRule="exact" w:val="292"/>
        </w:trPr>
        <w:tc>
          <w:tcPr>
            <w:tcW w:w="4060" w:type="dxa"/>
          </w:tcPr>
          <w:p w14:paraId="520FADDB" w14:textId="77777777" w:rsidR="008A1DBA" w:rsidRDefault="00FE7B92">
            <w:pPr>
              <w:pStyle w:val="TableParagraph"/>
              <w:ind w:left="1035" w:right="1044"/>
              <w:rPr>
                <w:b/>
                <w:sz w:val="16"/>
              </w:rPr>
            </w:pPr>
            <w:r>
              <w:rPr>
                <w:b/>
                <w:sz w:val="16"/>
              </w:rPr>
              <w:t>IAQ Ventilation</w:t>
            </w:r>
          </w:p>
        </w:tc>
        <w:tc>
          <w:tcPr>
            <w:tcW w:w="2682" w:type="dxa"/>
          </w:tcPr>
          <w:p w14:paraId="3E8D7C3B" w14:textId="77777777" w:rsidR="008A1DBA" w:rsidRDefault="00FE7B92">
            <w:pPr>
              <w:pStyle w:val="TableParagraph"/>
              <w:ind w:left="675" w:right="675"/>
              <w:rPr>
                <w:sz w:val="16"/>
              </w:rPr>
            </w:pPr>
            <w:r>
              <w:rPr>
                <w:sz w:val="16"/>
              </w:rPr>
              <w:t>1.17</w:t>
            </w:r>
          </w:p>
        </w:tc>
        <w:tc>
          <w:tcPr>
            <w:tcW w:w="2504" w:type="dxa"/>
          </w:tcPr>
          <w:p w14:paraId="54E3BCD2" w14:textId="77777777" w:rsidR="008A1DBA" w:rsidRDefault="00FE7B92">
            <w:pPr>
              <w:pStyle w:val="TableParagraph"/>
              <w:ind w:left="563" w:right="563"/>
              <w:rPr>
                <w:sz w:val="16"/>
              </w:rPr>
            </w:pPr>
            <w:r>
              <w:rPr>
                <w:sz w:val="16"/>
              </w:rPr>
              <w:t>1.17</w:t>
            </w:r>
          </w:p>
        </w:tc>
        <w:tc>
          <w:tcPr>
            <w:tcW w:w="2429" w:type="dxa"/>
          </w:tcPr>
          <w:p w14:paraId="3FCFB8E1" w14:textId="77777777" w:rsidR="008A1DBA" w:rsidRDefault="00FE7B92">
            <w:pPr>
              <w:pStyle w:val="TableParagraph"/>
              <w:ind w:left="446" w:right="44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2704" w:type="dxa"/>
          </w:tcPr>
          <w:p w14:paraId="1EF45B7E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0.0%</w:t>
            </w:r>
          </w:p>
        </w:tc>
      </w:tr>
      <w:tr w:rsidR="008A1DBA" w14:paraId="1D54EEE5" w14:textId="77777777">
        <w:trPr>
          <w:trHeight w:hRule="exact" w:val="292"/>
        </w:trPr>
        <w:tc>
          <w:tcPr>
            <w:tcW w:w="4060" w:type="dxa"/>
          </w:tcPr>
          <w:p w14:paraId="4363F2A2" w14:textId="77777777" w:rsidR="008A1DBA" w:rsidRDefault="00FE7B92">
            <w:pPr>
              <w:pStyle w:val="TableParagraph"/>
              <w:ind w:left="1035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</w:t>
            </w:r>
          </w:p>
        </w:tc>
        <w:tc>
          <w:tcPr>
            <w:tcW w:w="2682" w:type="dxa"/>
          </w:tcPr>
          <w:p w14:paraId="6C60055E" w14:textId="77777777" w:rsidR="008A1DBA" w:rsidRDefault="00FE7B92">
            <w:pPr>
              <w:pStyle w:val="TableParagraph"/>
              <w:ind w:left="675" w:right="675"/>
              <w:rPr>
                <w:sz w:val="16"/>
              </w:rPr>
            </w:pPr>
            <w:r>
              <w:rPr>
                <w:sz w:val="16"/>
              </w:rPr>
              <w:t>8.66</w:t>
            </w:r>
          </w:p>
        </w:tc>
        <w:tc>
          <w:tcPr>
            <w:tcW w:w="2504" w:type="dxa"/>
          </w:tcPr>
          <w:p w14:paraId="3ABAE328" w14:textId="77777777" w:rsidR="008A1DBA" w:rsidRDefault="00FE7B92">
            <w:pPr>
              <w:pStyle w:val="TableParagraph"/>
              <w:ind w:left="563" w:right="563"/>
              <w:rPr>
                <w:sz w:val="16"/>
              </w:rPr>
            </w:pPr>
            <w:r>
              <w:rPr>
                <w:sz w:val="16"/>
              </w:rPr>
              <w:t>8.66</w:t>
            </w:r>
          </w:p>
        </w:tc>
        <w:tc>
          <w:tcPr>
            <w:tcW w:w="2429" w:type="dxa"/>
          </w:tcPr>
          <w:p w14:paraId="2EA940B0" w14:textId="77777777" w:rsidR="008A1DBA" w:rsidRDefault="00FE7B92">
            <w:pPr>
              <w:pStyle w:val="TableParagraph"/>
              <w:ind w:left="446" w:right="44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2704" w:type="dxa"/>
          </w:tcPr>
          <w:p w14:paraId="2E235A88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0.0%</w:t>
            </w:r>
          </w:p>
        </w:tc>
      </w:tr>
      <w:tr w:rsidR="008A1DBA" w14:paraId="1364E6CD" w14:textId="77777777">
        <w:trPr>
          <w:trHeight w:hRule="exact" w:val="292"/>
        </w:trPr>
        <w:tc>
          <w:tcPr>
            <w:tcW w:w="4060" w:type="dxa"/>
          </w:tcPr>
          <w:p w14:paraId="5E5D98B6" w14:textId="77777777" w:rsidR="008A1DBA" w:rsidRDefault="00FE7B92">
            <w:pPr>
              <w:pStyle w:val="TableParagraph"/>
              <w:ind w:left="1035" w:right="1044"/>
              <w:rPr>
                <w:b/>
                <w:sz w:val="16"/>
              </w:rPr>
            </w:pPr>
            <w:r>
              <w:rPr>
                <w:b/>
                <w:sz w:val="16"/>
              </w:rPr>
              <w:t>Photovoltaic Offset</w:t>
            </w:r>
          </w:p>
        </w:tc>
        <w:tc>
          <w:tcPr>
            <w:tcW w:w="2682" w:type="dxa"/>
          </w:tcPr>
          <w:p w14:paraId="47B86FEF" w14:textId="77777777" w:rsidR="008A1DBA" w:rsidRDefault="00FE7B92">
            <w:pPr>
              <w:pStyle w:val="TableParagraph"/>
              <w:ind w:left="675" w:right="675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2504" w:type="dxa"/>
          </w:tcPr>
          <w:p w14:paraId="09AAFA4C" w14:textId="77777777" w:rsidR="008A1DBA" w:rsidRDefault="00FE7B92">
            <w:pPr>
              <w:pStyle w:val="TableParagraph"/>
              <w:ind w:left="563" w:right="563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2429" w:type="dxa"/>
          </w:tcPr>
          <w:p w14:paraId="7F50DA3F" w14:textId="77777777" w:rsidR="008A1DBA" w:rsidRDefault="00FE7B92">
            <w:pPr>
              <w:pStyle w:val="TableParagraph"/>
              <w:ind w:left="446" w:right="44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2704" w:type="dxa"/>
          </w:tcPr>
          <w:p w14:paraId="5BD19C45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</w:tr>
      <w:tr w:rsidR="008A1DBA" w14:paraId="1F642F4B" w14:textId="77777777">
        <w:trPr>
          <w:trHeight w:hRule="exact" w:val="292"/>
        </w:trPr>
        <w:tc>
          <w:tcPr>
            <w:tcW w:w="4060" w:type="dxa"/>
          </w:tcPr>
          <w:p w14:paraId="20F6F0E2" w14:textId="77777777" w:rsidR="008A1DBA" w:rsidRDefault="00FE7B92">
            <w:pPr>
              <w:pStyle w:val="TableParagraph"/>
              <w:ind w:left="1035" w:right="1044"/>
              <w:rPr>
                <w:b/>
                <w:sz w:val="16"/>
              </w:rPr>
            </w:pPr>
            <w:r>
              <w:rPr>
                <w:b/>
                <w:sz w:val="16"/>
              </w:rPr>
              <w:t>Compliance Energy Total</w:t>
            </w:r>
          </w:p>
        </w:tc>
        <w:tc>
          <w:tcPr>
            <w:tcW w:w="2682" w:type="dxa"/>
          </w:tcPr>
          <w:p w14:paraId="3C83E099" w14:textId="77777777" w:rsidR="008A1DBA" w:rsidRDefault="00FE7B92">
            <w:pPr>
              <w:pStyle w:val="TableParagraph"/>
              <w:ind w:left="675" w:right="675"/>
              <w:rPr>
                <w:b/>
                <w:sz w:val="16"/>
              </w:rPr>
            </w:pPr>
            <w:r>
              <w:rPr>
                <w:b/>
                <w:sz w:val="16"/>
              </w:rPr>
              <w:t>39.99</w:t>
            </w:r>
          </w:p>
        </w:tc>
        <w:tc>
          <w:tcPr>
            <w:tcW w:w="2504" w:type="dxa"/>
          </w:tcPr>
          <w:p w14:paraId="2A4C26E6" w14:textId="77777777" w:rsidR="008A1DBA" w:rsidRDefault="00FE7B92">
            <w:pPr>
              <w:pStyle w:val="TableParagraph"/>
              <w:ind w:left="563" w:right="563"/>
              <w:rPr>
                <w:b/>
                <w:sz w:val="16"/>
              </w:rPr>
            </w:pPr>
            <w:r>
              <w:rPr>
                <w:b/>
                <w:sz w:val="16"/>
              </w:rPr>
              <w:t>37.93</w:t>
            </w:r>
          </w:p>
        </w:tc>
        <w:tc>
          <w:tcPr>
            <w:tcW w:w="2429" w:type="dxa"/>
          </w:tcPr>
          <w:p w14:paraId="467D0CD0" w14:textId="77777777" w:rsidR="008A1DBA" w:rsidRDefault="00FE7B92">
            <w:pPr>
              <w:pStyle w:val="TableParagraph"/>
              <w:ind w:left="446" w:right="446"/>
              <w:rPr>
                <w:b/>
                <w:sz w:val="16"/>
              </w:rPr>
            </w:pPr>
            <w:r>
              <w:rPr>
                <w:b/>
                <w:sz w:val="16"/>
              </w:rPr>
              <w:t>2.06</w:t>
            </w:r>
          </w:p>
        </w:tc>
        <w:tc>
          <w:tcPr>
            <w:tcW w:w="2704" w:type="dxa"/>
          </w:tcPr>
          <w:p w14:paraId="46615770" w14:textId="77777777" w:rsidR="008A1DBA" w:rsidRDefault="00FE7B92">
            <w:pPr>
              <w:pStyle w:val="TableParagraph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5.2%</w:t>
            </w:r>
          </w:p>
        </w:tc>
      </w:tr>
    </w:tbl>
    <w:p w14:paraId="61770E49" w14:textId="77777777" w:rsidR="008A1DBA" w:rsidRPr="00FE7B92" w:rsidRDefault="008A1DBA">
      <w:pPr>
        <w:rPr>
          <w:ins w:id="13" w:author="Alexis Smith (9/1)" w:date="2017-07-06T12:33:00Z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12"/>
      </w:tblGrid>
      <w:tr w:rsidR="00FE7B92" w14:paraId="5AD560B6" w14:textId="77777777" w:rsidTr="00FE7B92">
        <w:trPr>
          <w:trHeight w:val="288"/>
          <w:ins w:id="14" w:author="Alexis Smith (9/1)" w:date="2017-07-06T12:33:00Z"/>
        </w:trPr>
        <w:tc>
          <w:tcPr>
            <w:tcW w:w="14418" w:type="dxa"/>
            <w:vAlign w:val="center"/>
          </w:tcPr>
          <w:p w14:paraId="2F6BEFA5" w14:textId="77777777" w:rsidR="00FE7B92" w:rsidRPr="00FE7B92" w:rsidRDefault="00FE7B92" w:rsidP="00FE7B92">
            <w:pPr>
              <w:rPr>
                <w:ins w:id="15" w:author="Alexis Smith (9/1)" w:date="2017-07-06T12:33:00Z"/>
                <w:b/>
                <w:sz w:val="16"/>
                <w:szCs w:val="16"/>
              </w:rPr>
            </w:pPr>
            <w:ins w:id="16" w:author="Alexis Smith (9/1)" w:date="2017-07-06T12:33:00Z">
              <w:r w:rsidRPr="00FE7B92">
                <w:rPr>
                  <w:b/>
                  <w:sz w:val="16"/>
                  <w:szCs w:val="16"/>
                </w:rPr>
                <w:t>ADDITIONAL REMARKS</w:t>
              </w:r>
            </w:ins>
          </w:p>
        </w:tc>
      </w:tr>
      <w:tr w:rsidR="00FE7B92" w14:paraId="673466C2" w14:textId="77777777" w:rsidTr="00FE7B92">
        <w:trPr>
          <w:trHeight w:val="288"/>
          <w:ins w:id="17" w:author="Alexis Smith (9/1)" w:date="2017-07-06T12:33:00Z"/>
        </w:trPr>
        <w:tc>
          <w:tcPr>
            <w:tcW w:w="14418" w:type="dxa"/>
            <w:vAlign w:val="center"/>
          </w:tcPr>
          <w:p w14:paraId="46EC02CE" w14:textId="77777777" w:rsidR="00FE7B92" w:rsidRDefault="00FE7B92" w:rsidP="00FE7B92">
            <w:pPr>
              <w:rPr>
                <w:ins w:id="18" w:author="Alexis Smith (9/1)" w:date="2017-07-06T12:33:00Z"/>
              </w:rPr>
            </w:pPr>
          </w:p>
        </w:tc>
      </w:tr>
    </w:tbl>
    <w:p w14:paraId="60571D15" w14:textId="77777777" w:rsidR="00FE7B92" w:rsidRDefault="00FE7B92">
      <w:pPr>
        <w:rPr>
          <w:sz w:val="16"/>
        </w:rPr>
        <w:sectPr w:rsidR="00FE7B92">
          <w:headerReference w:type="default" r:id="rId8"/>
          <w:footerReference w:type="default" r:id="rId9"/>
          <w:type w:val="continuous"/>
          <w:pgSz w:w="15840" w:h="12240" w:orient="landscape"/>
          <w:pgMar w:top="1160" w:right="600" w:bottom="880" w:left="620" w:header="368" w:footer="685" w:gutter="0"/>
          <w:pgNumType w:start="1"/>
          <w:cols w:space="720"/>
        </w:sectPr>
      </w:pPr>
    </w:p>
    <w:p w14:paraId="09038B18" w14:textId="70F8EFBD" w:rsidR="008A1DBA" w:rsidRDefault="00EB4B86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736" behindDoc="1" locked="0" layoutInCell="1" allowOverlap="1" wp14:anchorId="5F489933" wp14:editId="115124AE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14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922D0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89933" id="WordArt 8" o:spid="_x0000_s1027" type="#_x0000_t202" style="position:absolute;margin-left:62.85pt;margin-top:343.45pt;width:487.75pt;height:18.75pt;rotation:-53;z-index:-7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MgiQIAAAMFAAAOAAAAZHJzL2Uyb0RvYy54bWysVMtu2zAQvBfoPxC8O5Jc2bGEyEFe7iVt&#10;A8RFzrRIWWwlLkvSloyg/94lJTtJeymK+kCTq9Xszs5QF5d925C9MFaCKmhyFlMiVAlcqm1Bv65X&#10;kwUl1jHFWQNKFPQgLL1cvn930elcTKGGhgtDEETZvNMFrZ3TeRTZshYts2eghcKHFZiWOTyabcQN&#10;6xC9baJpHM+jDgzXBkphLUZvh4d0GfCrSpTuS1VZ4UhTUOzNhdWEdePXaHnB8q1hupbl2Ab7hy5a&#10;JhUWPUHdMsfIzsg/oFpZGrBQubMS2giqSpYicEA2Sfwbm8eaaRG44HCsPo3J/j/Y8vP+wRDJUbuU&#10;EsVa1OgJR3plHFn46XTa5pj0qDHN9dfQY2ZgavU9lN8tUXBTM7UVV8ZAVwvGsbsEocZw4LA+aMQN&#10;0bXo3R2XKETi4aNX+EMx6yttuk/A8RW2cxCq9ZVpiQH/2iJF4eM4hHGABDtCZQ8nNbEAKTE4T7I0&#10;nc4oKfHZ9MMiwb2vyHIP5sXSxrqPAlriNwU16JaAyvb31g2pxxSfjsAYH3eDus9ZMk3j62k2Wc0X&#10;55N0lc4m2Xm8mMRJdp3N4zRLb1c/PWiS5rXkXKh7qcTRaUn6d0qOnh88ErxGuoJmM2Tk27HQSL6S&#10;TRMOZru5aQzZM2/58Btpv0kzsFMcObLca3Y37h2TzbCP3nYc5oYDOP6HQQTxvF6Dcq7f9IOVjsbZ&#10;AD+gmh3er4LaHztmBDpj194A9oZ2qAy0o9v82XfjB77un5jRoyoOqz40x/sVpPF5Wz66lfFvCNQ2&#10;eG2RMpkFbwzijcmo+AtqGJG+Ql+tZNDYG3Doc3Qj3rTAcvwq+Kv8+hyyXr5dy18AAAD//wMAUEsD&#10;BBQABgAIAAAAIQBeyqA14AAAAAwBAAAPAAAAZHJzL2Rvd25yZXYueG1sTI/LTsMwEEX3SPyDNUjs&#10;qBP3mRCnqkAI0R0Fla0bD0nUeBxsp03/HncFy9E9uvdMsR5Nx07ofGtJQjpJgCFVVrdUS/j8eHlY&#10;AfNBkVadJZRwQQ/r8vamULm2Z3rH0y7ULJaQz5WEJoQ+59xXDRrlJ7ZHitm3dUaFeLqaa6fOsdx0&#10;XCTJghvVUlxoVI9PDVbH3WAk7PHNv15+nr82c9we+SgGcluU8v5u3DwCCziGPxiu+lEdyuh0sANp&#10;zzoJ82y2jKgEkS4zYJFYTIUAdohomk1nwMuC/3+i/AUAAP//AwBQSwECLQAUAAYACAAAACEAtoM4&#10;kv4AAADhAQAAEwAAAAAAAAAAAAAAAAAAAAAAW0NvbnRlbnRfVHlwZXNdLnhtbFBLAQItABQABgAI&#10;AAAAIQA4/SH/1gAAAJQBAAALAAAAAAAAAAAAAAAAAC8BAABfcmVscy8ucmVsc1BLAQItABQABgAI&#10;AAAAIQB3qHMgiQIAAAMFAAAOAAAAAAAAAAAAAAAAAC4CAABkcnMvZTJvRG9jLnhtbFBLAQItABQA&#10;BgAIAAAAIQBeyqA14AAAAAw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14:paraId="7AC922D0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0"/>
      </w:tblGrid>
      <w:tr w:rsidR="008A1DBA" w14:paraId="4283C544" w14:textId="77777777">
        <w:trPr>
          <w:trHeight w:hRule="exact" w:val="313"/>
        </w:trPr>
        <w:tc>
          <w:tcPr>
            <w:tcW w:w="14380" w:type="dxa"/>
          </w:tcPr>
          <w:p w14:paraId="67FBD0BD" w14:textId="77777777" w:rsidR="008A1DBA" w:rsidRDefault="00FE7B92">
            <w:pPr>
              <w:pStyle w:val="TableParagraph"/>
              <w:spacing w:before="51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REQUIRED SPECIAL FEATURES</w:t>
            </w:r>
          </w:p>
        </w:tc>
      </w:tr>
      <w:tr w:rsidR="008A1DBA" w14:paraId="5B1C7295" w14:textId="77777777">
        <w:trPr>
          <w:trHeight w:hRule="exact" w:val="292"/>
        </w:trPr>
        <w:tc>
          <w:tcPr>
            <w:tcW w:w="14380" w:type="dxa"/>
          </w:tcPr>
          <w:p w14:paraId="54339D0A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The following are features that must be installed as condition for meeting the modeled energy performance for this computer analysis.</w:t>
            </w:r>
          </w:p>
        </w:tc>
      </w:tr>
      <w:tr w:rsidR="008A1DBA" w14:paraId="04142BEA" w14:textId="77777777">
        <w:trPr>
          <w:trHeight w:hRule="exact" w:val="878"/>
        </w:trPr>
        <w:tc>
          <w:tcPr>
            <w:tcW w:w="14380" w:type="dxa"/>
            <w:tcBorders>
              <w:bottom w:val="single" w:sz="16" w:space="0" w:color="000000"/>
            </w:tcBorders>
          </w:tcPr>
          <w:p w14:paraId="6D6491D2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Whole house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fan</w:t>
            </w:r>
          </w:p>
          <w:p w14:paraId="463B215F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Cool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roof</w:t>
            </w:r>
          </w:p>
          <w:p w14:paraId="657C0B8E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Insulation below roof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deck</w:t>
            </w:r>
          </w:p>
          <w:p w14:paraId="62D442D1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Window overhangs and/or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fins</w:t>
            </w:r>
          </w:p>
        </w:tc>
      </w:tr>
      <w:tr w:rsidR="008A1DBA" w14:paraId="3D51D2CD" w14:textId="77777777">
        <w:trPr>
          <w:trHeight w:hRule="exact" w:val="323"/>
        </w:trPr>
        <w:tc>
          <w:tcPr>
            <w:tcW w:w="14380" w:type="dxa"/>
            <w:tcBorders>
              <w:top w:val="single" w:sz="16" w:space="0" w:color="000000"/>
            </w:tcBorders>
          </w:tcPr>
          <w:p w14:paraId="14E55746" w14:textId="77777777" w:rsidR="008A1DBA" w:rsidRDefault="00FE7B92">
            <w:pPr>
              <w:pStyle w:val="TableParagraph"/>
              <w:spacing w:before="51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HERS FEATURE SUMMARY</w:t>
            </w:r>
          </w:p>
        </w:tc>
      </w:tr>
      <w:tr w:rsidR="008A1DBA" w14:paraId="29FDFBF9" w14:textId="77777777">
        <w:trPr>
          <w:trHeight w:hRule="exact" w:val="484"/>
        </w:trPr>
        <w:tc>
          <w:tcPr>
            <w:tcW w:w="14380" w:type="dxa"/>
          </w:tcPr>
          <w:p w14:paraId="0710C90F" w14:textId="77777777" w:rsidR="008A1DBA" w:rsidRDefault="00FE7B92">
            <w:pPr>
              <w:pStyle w:val="TableParagraph"/>
              <w:spacing w:line="249" w:lineRule="auto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The following is a summary of the features that must be field-verified by a certified HERS Rater as a condition for meeting the modeled energy performance for this computer analysis. Additional detail is provided in the building components tables below.</w:t>
            </w:r>
          </w:p>
        </w:tc>
      </w:tr>
      <w:tr w:rsidR="008A1DBA" w14:paraId="27F1218F" w14:textId="77777777">
        <w:trPr>
          <w:trHeight w:hRule="exact" w:val="1636"/>
        </w:trPr>
        <w:tc>
          <w:tcPr>
            <w:tcW w:w="14380" w:type="dxa"/>
          </w:tcPr>
          <w:p w14:paraId="0FB849CA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Building-level Verifications:</w:t>
            </w:r>
          </w:p>
          <w:p w14:paraId="2BF3850E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7" w:line="249" w:lineRule="auto"/>
              <w:ind w:right="12061" w:firstLine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IAQ mechanical ventilation Cooling System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Verifications:</w:t>
            </w:r>
          </w:p>
          <w:p w14:paraId="3844262E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0"/>
              <w:ind w:left="210"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Refrigerant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Charge</w:t>
            </w:r>
          </w:p>
          <w:p w14:paraId="2979801D" w14:textId="77777777" w:rsidR="008A1DBA" w:rsidRDefault="00FE7B92">
            <w:pPr>
              <w:pStyle w:val="TableParagraph"/>
              <w:spacing w:before="7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Distribution System Verifications:</w:t>
            </w:r>
          </w:p>
          <w:p w14:paraId="3534A45D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7"/>
              <w:ind w:left="210"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-- None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--</w:t>
            </w:r>
          </w:p>
          <w:p w14:paraId="3F9256BB" w14:textId="77777777" w:rsidR="008A1DBA" w:rsidRDefault="00FE7B92">
            <w:pPr>
              <w:pStyle w:val="TableParagraph"/>
              <w:spacing w:before="7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Domestic Hot Water System Verifications:</w:t>
            </w:r>
          </w:p>
          <w:p w14:paraId="6C1620B1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7"/>
              <w:ind w:left="210"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-- None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--</w:t>
            </w:r>
          </w:p>
        </w:tc>
      </w:tr>
    </w:tbl>
    <w:p w14:paraId="68A13D25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2241"/>
        <w:gridCol w:w="1784"/>
        <w:gridCol w:w="1784"/>
        <w:gridCol w:w="1810"/>
        <w:gridCol w:w="2389"/>
        <w:gridCol w:w="1781"/>
      </w:tblGrid>
      <w:tr w:rsidR="008A1DBA" w14:paraId="60E480A0" w14:textId="77777777">
        <w:trPr>
          <w:trHeight w:hRule="exact" w:val="292"/>
        </w:trPr>
        <w:tc>
          <w:tcPr>
            <w:tcW w:w="14380" w:type="dxa"/>
            <w:gridSpan w:val="7"/>
          </w:tcPr>
          <w:p w14:paraId="0CB39840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 - FEATURES INFORMATION</w:t>
            </w:r>
          </w:p>
        </w:tc>
      </w:tr>
      <w:tr w:rsidR="008A1DBA" w14:paraId="7A8EC90F" w14:textId="77777777">
        <w:trPr>
          <w:trHeight w:hRule="exact" w:val="292"/>
        </w:trPr>
        <w:tc>
          <w:tcPr>
            <w:tcW w:w="2592" w:type="dxa"/>
          </w:tcPr>
          <w:p w14:paraId="39276EDD" w14:textId="77777777" w:rsidR="008A1DBA" w:rsidRDefault="00FE7B92">
            <w:pPr>
              <w:pStyle w:val="TableParagraph"/>
              <w:ind w:left="754" w:right="754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241" w:type="dxa"/>
          </w:tcPr>
          <w:p w14:paraId="38D4EDFA" w14:textId="77777777" w:rsidR="008A1DBA" w:rsidRDefault="00FE7B92">
            <w:pPr>
              <w:pStyle w:val="TableParagraph"/>
              <w:ind w:left="27" w:right="27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784" w:type="dxa"/>
          </w:tcPr>
          <w:p w14:paraId="5BBA538E" w14:textId="77777777" w:rsidR="008A1DBA" w:rsidRDefault="00FE7B92">
            <w:pPr>
              <w:pStyle w:val="TableParagraph"/>
              <w:ind w:left="7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784" w:type="dxa"/>
          </w:tcPr>
          <w:p w14:paraId="16245038" w14:textId="77777777" w:rsidR="008A1DBA" w:rsidRDefault="00FE7B92">
            <w:pPr>
              <w:pStyle w:val="TableParagraph"/>
              <w:ind w:left="44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810" w:type="dxa"/>
          </w:tcPr>
          <w:p w14:paraId="0A2641D3" w14:textId="77777777" w:rsidR="008A1DBA" w:rsidRDefault="00FE7B92">
            <w:pPr>
              <w:pStyle w:val="TableParagraph"/>
              <w:ind w:left="21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389" w:type="dxa"/>
          </w:tcPr>
          <w:p w14:paraId="78B7E815" w14:textId="77777777" w:rsidR="008A1DBA" w:rsidRDefault="00FE7B92">
            <w:pPr>
              <w:pStyle w:val="TableParagraph"/>
              <w:ind w:left="109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781" w:type="dxa"/>
          </w:tcPr>
          <w:p w14:paraId="424F62D1" w14:textId="77777777" w:rsidR="008A1DBA" w:rsidRDefault="00FE7B92">
            <w:pPr>
              <w:pStyle w:val="TableParagraph"/>
              <w:ind w:left="79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8A1DBA" w14:paraId="595E4D26" w14:textId="77777777">
        <w:trPr>
          <w:trHeight w:hRule="exact" w:val="484"/>
        </w:trPr>
        <w:tc>
          <w:tcPr>
            <w:tcW w:w="2592" w:type="dxa"/>
          </w:tcPr>
          <w:p w14:paraId="52C43C2F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D45BB1A" w14:textId="77777777" w:rsidR="008A1DBA" w:rsidRDefault="00FE7B92">
            <w:pPr>
              <w:pStyle w:val="TableParagraph"/>
              <w:spacing w:before="0"/>
              <w:ind w:left="754" w:right="754"/>
              <w:rPr>
                <w:b/>
                <w:sz w:val="16"/>
              </w:rPr>
            </w:pPr>
            <w:r>
              <w:rPr>
                <w:b/>
                <w:sz w:val="16"/>
              </w:rPr>
              <w:t>Project Name</w:t>
            </w:r>
          </w:p>
        </w:tc>
        <w:tc>
          <w:tcPr>
            <w:tcW w:w="2241" w:type="dxa"/>
          </w:tcPr>
          <w:p w14:paraId="0727C118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1B2777BC" w14:textId="77777777" w:rsidR="008A1DBA" w:rsidRDefault="00FE7B92">
            <w:pPr>
              <w:pStyle w:val="TableParagraph"/>
              <w:spacing w:before="0"/>
              <w:ind w:left="27" w:right="28"/>
              <w:rPr>
                <w:b/>
                <w:sz w:val="16"/>
              </w:rPr>
            </w:pPr>
            <w:r>
              <w:rPr>
                <w:b/>
                <w:sz w:val="16"/>
              </w:rPr>
              <w:t>Conditioned Floor Area (ft2)</w:t>
            </w:r>
          </w:p>
        </w:tc>
        <w:tc>
          <w:tcPr>
            <w:tcW w:w="1784" w:type="dxa"/>
          </w:tcPr>
          <w:p w14:paraId="54291BBF" w14:textId="77777777" w:rsidR="008A1DBA" w:rsidRDefault="00FE7B92">
            <w:pPr>
              <w:pStyle w:val="TableParagraph"/>
              <w:spacing w:line="249" w:lineRule="auto"/>
              <w:ind w:left="682" w:right="111" w:hanging="55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Dwelling Units</w:t>
            </w:r>
          </w:p>
        </w:tc>
        <w:tc>
          <w:tcPr>
            <w:tcW w:w="1784" w:type="dxa"/>
          </w:tcPr>
          <w:p w14:paraId="481A4DEC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342C20EA" w14:textId="77777777" w:rsidR="008A1DBA" w:rsidRDefault="00FE7B92">
            <w:pPr>
              <w:pStyle w:val="TableParagraph"/>
              <w:spacing w:before="0"/>
              <w:ind w:left="44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Number of Bedrooms</w:t>
            </w:r>
          </w:p>
        </w:tc>
        <w:tc>
          <w:tcPr>
            <w:tcW w:w="1810" w:type="dxa"/>
          </w:tcPr>
          <w:p w14:paraId="1BF7841B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193C426" w14:textId="77777777" w:rsidR="008A1DBA" w:rsidRDefault="00FE7B92">
            <w:pPr>
              <w:pStyle w:val="TableParagraph"/>
              <w:spacing w:before="0"/>
              <w:ind w:left="21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Number of Zones</w:t>
            </w:r>
          </w:p>
        </w:tc>
        <w:tc>
          <w:tcPr>
            <w:tcW w:w="2389" w:type="dxa"/>
          </w:tcPr>
          <w:p w14:paraId="1CD88C18" w14:textId="77777777" w:rsidR="008A1DBA" w:rsidRDefault="00FE7B92">
            <w:pPr>
              <w:pStyle w:val="TableParagraph"/>
              <w:spacing w:line="249" w:lineRule="auto"/>
              <w:ind w:left="557" w:hanging="20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Ventilation Cooling Systems</w:t>
            </w:r>
          </w:p>
        </w:tc>
        <w:tc>
          <w:tcPr>
            <w:tcW w:w="1781" w:type="dxa"/>
          </w:tcPr>
          <w:p w14:paraId="3A834797" w14:textId="77777777" w:rsidR="008A1DBA" w:rsidRDefault="00FE7B92">
            <w:pPr>
              <w:pStyle w:val="TableParagraph"/>
              <w:spacing w:line="249" w:lineRule="auto"/>
              <w:ind w:left="213" w:firstLine="2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Water Heating Systems</w:t>
            </w:r>
          </w:p>
        </w:tc>
      </w:tr>
      <w:tr w:rsidR="008A1DBA" w14:paraId="60E99F74" w14:textId="77777777">
        <w:trPr>
          <w:trHeight w:hRule="exact" w:val="484"/>
        </w:trPr>
        <w:tc>
          <w:tcPr>
            <w:tcW w:w="2592" w:type="dxa"/>
          </w:tcPr>
          <w:p w14:paraId="11C29282" w14:textId="77777777" w:rsidR="008A1DBA" w:rsidRDefault="00FE7B92">
            <w:pPr>
              <w:pStyle w:val="TableParagraph"/>
              <w:spacing w:line="249" w:lineRule="auto"/>
              <w:ind w:left="684" w:right="368" w:hanging="29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>, Ground Source, Air2Water, Rev 3</w:t>
            </w:r>
          </w:p>
        </w:tc>
        <w:tc>
          <w:tcPr>
            <w:tcW w:w="2241" w:type="dxa"/>
          </w:tcPr>
          <w:p w14:paraId="707B47AF" w14:textId="77777777" w:rsidR="008A1DBA" w:rsidRDefault="00FE7B92">
            <w:pPr>
              <w:pStyle w:val="TableParagraph"/>
              <w:spacing w:before="137"/>
              <w:ind w:left="27" w:right="27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784" w:type="dxa"/>
          </w:tcPr>
          <w:p w14:paraId="447A0933" w14:textId="77777777" w:rsidR="008A1DBA" w:rsidRDefault="00FE7B92">
            <w:pPr>
              <w:pStyle w:val="TableParagraph"/>
              <w:spacing w:before="137"/>
              <w:ind w:left="837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84" w:type="dxa"/>
          </w:tcPr>
          <w:p w14:paraId="18BFB07D" w14:textId="77777777" w:rsidR="008A1DBA" w:rsidRDefault="00FE7B92">
            <w:pPr>
              <w:pStyle w:val="TableParagraph"/>
              <w:spacing w:before="137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810" w:type="dxa"/>
          </w:tcPr>
          <w:p w14:paraId="0CE25F6A" w14:textId="77777777" w:rsidR="008A1DBA" w:rsidRDefault="00FE7B92">
            <w:pPr>
              <w:pStyle w:val="TableParagraph"/>
              <w:spacing w:before="137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389" w:type="dxa"/>
          </w:tcPr>
          <w:p w14:paraId="63731B3B" w14:textId="77777777" w:rsidR="008A1DBA" w:rsidRDefault="00FE7B92">
            <w:pPr>
              <w:pStyle w:val="TableParagraph"/>
              <w:spacing w:before="137"/>
              <w:ind w:left="11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81" w:type="dxa"/>
          </w:tcPr>
          <w:p w14:paraId="51E88957" w14:textId="77777777" w:rsidR="008A1DBA" w:rsidRDefault="00FE7B92">
            <w:pPr>
              <w:pStyle w:val="TableParagraph"/>
              <w:spacing w:before="137"/>
              <w:ind w:left="835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</w:tbl>
    <w:p w14:paraId="7D96FE9A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0"/>
        <w:gridCol w:w="2346"/>
        <w:gridCol w:w="2643"/>
        <w:gridCol w:w="1487"/>
        <w:gridCol w:w="1399"/>
        <w:gridCol w:w="2114"/>
        <w:gridCol w:w="2061"/>
      </w:tblGrid>
      <w:tr w:rsidR="008A1DBA" w14:paraId="6886FD91" w14:textId="77777777">
        <w:trPr>
          <w:trHeight w:hRule="exact" w:val="292"/>
        </w:trPr>
        <w:tc>
          <w:tcPr>
            <w:tcW w:w="14380" w:type="dxa"/>
            <w:gridSpan w:val="7"/>
          </w:tcPr>
          <w:p w14:paraId="24B25581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ZONE INFORMATION</w:t>
            </w:r>
          </w:p>
        </w:tc>
      </w:tr>
      <w:tr w:rsidR="008A1DBA" w14:paraId="59FE498D" w14:textId="77777777">
        <w:trPr>
          <w:trHeight w:hRule="exact" w:val="292"/>
        </w:trPr>
        <w:tc>
          <w:tcPr>
            <w:tcW w:w="2330" w:type="dxa"/>
          </w:tcPr>
          <w:p w14:paraId="1DBA9D5D" w14:textId="77777777" w:rsidR="008A1DBA" w:rsidRDefault="00FE7B92">
            <w:pPr>
              <w:pStyle w:val="TableParagraph"/>
              <w:ind w:left="703" w:right="703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346" w:type="dxa"/>
          </w:tcPr>
          <w:p w14:paraId="1B33ABAA" w14:textId="77777777" w:rsidR="008A1DBA" w:rsidRDefault="00FE7B92">
            <w:pPr>
              <w:pStyle w:val="TableParagraph"/>
              <w:ind w:left="716" w:right="716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643" w:type="dxa"/>
          </w:tcPr>
          <w:p w14:paraId="284D590C" w14:textId="77777777" w:rsidR="008A1DBA" w:rsidRDefault="00FE7B92">
            <w:pPr>
              <w:pStyle w:val="TableParagraph"/>
              <w:ind w:left="518" w:right="518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487" w:type="dxa"/>
          </w:tcPr>
          <w:p w14:paraId="3A5DF55B" w14:textId="77777777" w:rsidR="008A1DBA" w:rsidRDefault="00FE7B92">
            <w:pPr>
              <w:pStyle w:val="TableParagraph"/>
              <w:ind w:left="535" w:right="535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399" w:type="dxa"/>
          </w:tcPr>
          <w:p w14:paraId="419A6F49" w14:textId="77777777" w:rsidR="008A1DBA" w:rsidRDefault="00FE7B92">
            <w:pPr>
              <w:pStyle w:val="TableParagraph"/>
              <w:ind w:left="580" w:right="580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114" w:type="dxa"/>
          </w:tcPr>
          <w:p w14:paraId="5CAC2B72" w14:textId="77777777" w:rsidR="008A1DBA" w:rsidRDefault="00FE7B92">
            <w:pPr>
              <w:pStyle w:val="TableParagraph"/>
              <w:ind w:left="115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2060" w:type="dxa"/>
          </w:tcPr>
          <w:p w14:paraId="540B8BC8" w14:textId="77777777" w:rsidR="008A1DBA" w:rsidRDefault="00FE7B92">
            <w:pPr>
              <w:pStyle w:val="TableParagraph"/>
              <w:ind w:left="88" w:right="88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8A1DBA" w14:paraId="0C2BE79C" w14:textId="77777777">
        <w:trPr>
          <w:trHeight w:hRule="exact" w:val="519"/>
        </w:trPr>
        <w:tc>
          <w:tcPr>
            <w:tcW w:w="2330" w:type="dxa"/>
          </w:tcPr>
          <w:p w14:paraId="0B589485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6046742D" w14:textId="77777777" w:rsidR="008A1DBA" w:rsidRDefault="00FE7B92">
            <w:pPr>
              <w:pStyle w:val="TableParagraph"/>
              <w:spacing w:before="0"/>
              <w:ind w:left="703" w:right="703"/>
              <w:rPr>
                <w:b/>
                <w:sz w:val="16"/>
              </w:rPr>
            </w:pPr>
            <w:r>
              <w:rPr>
                <w:b/>
                <w:sz w:val="16"/>
              </w:rPr>
              <w:t>Zone Name</w:t>
            </w:r>
          </w:p>
        </w:tc>
        <w:tc>
          <w:tcPr>
            <w:tcW w:w="2346" w:type="dxa"/>
          </w:tcPr>
          <w:p w14:paraId="09E3D597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0485C346" w14:textId="77777777" w:rsidR="008A1DBA" w:rsidRDefault="00FE7B92">
            <w:pPr>
              <w:pStyle w:val="TableParagraph"/>
              <w:spacing w:before="0"/>
              <w:ind w:left="716" w:right="716"/>
              <w:rPr>
                <w:b/>
                <w:sz w:val="16"/>
              </w:rPr>
            </w:pPr>
            <w:r>
              <w:rPr>
                <w:b/>
                <w:sz w:val="16"/>
              </w:rPr>
              <w:t>Zone Type</w:t>
            </w:r>
          </w:p>
        </w:tc>
        <w:tc>
          <w:tcPr>
            <w:tcW w:w="2643" w:type="dxa"/>
          </w:tcPr>
          <w:p w14:paraId="1AA0F780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2C439D47" w14:textId="77777777" w:rsidR="008A1DBA" w:rsidRDefault="00FE7B92">
            <w:pPr>
              <w:pStyle w:val="TableParagraph"/>
              <w:spacing w:before="0"/>
              <w:ind w:left="518" w:right="518"/>
              <w:rPr>
                <w:b/>
                <w:sz w:val="16"/>
              </w:rPr>
            </w:pPr>
            <w:r>
              <w:rPr>
                <w:b/>
                <w:sz w:val="16"/>
              </w:rPr>
              <w:t>HVAC System Name</w:t>
            </w:r>
          </w:p>
        </w:tc>
        <w:tc>
          <w:tcPr>
            <w:tcW w:w="1487" w:type="dxa"/>
          </w:tcPr>
          <w:p w14:paraId="38F573FA" w14:textId="77777777" w:rsidR="008A1DBA" w:rsidRDefault="00FE7B92">
            <w:pPr>
              <w:pStyle w:val="TableParagraph"/>
              <w:spacing w:line="266" w:lineRule="auto"/>
              <w:ind w:left="591" w:right="101" w:hanging="47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Zone Floor Area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1399" w:type="dxa"/>
          </w:tcPr>
          <w:p w14:paraId="3B6F06BA" w14:textId="77777777" w:rsidR="008A1DBA" w:rsidRDefault="00FE7B92">
            <w:pPr>
              <w:pStyle w:val="TableParagraph"/>
              <w:spacing w:before="76" w:line="249" w:lineRule="auto"/>
              <w:ind w:left="440" w:hanging="21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Avg. Ceiling Height</w:t>
            </w:r>
          </w:p>
        </w:tc>
        <w:tc>
          <w:tcPr>
            <w:tcW w:w="2114" w:type="dxa"/>
          </w:tcPr>
          <w:p w14:paraId="2D61DD4C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E736A47" w14:textId="77777777" w:rsidR="008A1DBA" w:rsidRDefault="00FE7B92">
            <w:pPr>
              <w:pStyle w:val="TableParagraph"/>
              <w:spacing w:before="0"/>
              <w:ind w:left="115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 System 1</w:t>
            </w:r>
          </w:p>
        </w:tc>
        <w:tc>
          <w:tcPr>
            <w:tcW w:w="2060" w:type="dxa"/>
          </w:tcPr>
          <w:p w14:paraId="4CC0EC13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202D7D48" w14:textId="77777777" w:rsidR="008A1DBA" w:rsidRDefault="00FE7B92">
            <w:pPr>
              <w:pStyle w:val="TableParagraph"/>
              <w:spacing w:before="0"/>
              <w:ind w:left="88" w:right="88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 System 2</w:t>
            </w:r>
          </w:p>
        </w:tc>
      </w:tr>
      <w:tr w:rsidR="008A1DBA" w14:paraId="294EEB6C" w14:textId="77777777">
        <w:trPr>
          <w:trHeight w:hRule="exact" w:val="292"/>
        </w:trPr>
        <w:tc>
          <w:tcPr>
            <w:tcW w:w="2330" w:type="dxa"/>
          </w:tcPr>
          <w:p w14:paraId="0B6104D8" w14:textId="77777777" w:rsidR="008A1DBA" w:rsidRDefault="00FE7B92">
            <w:pPr>
              <w:pStyle w:val="TableParagraph"/>
              <w:ind w:left="703" w:right="703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346" w:type="dxa"/>
          </w:tcPr>
          <w:p w14:paraId="24039CA6" w14:textId="77777777" w:rsidR="008A1DBA" w:rsidRDefault="00FE7B92">
            <w:pPr>
              <w:pStyle w:val="TableParagraph"/>
              <w:ind w:left="716" w:right="716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643" w:type="dxa"/>
          </w:tcPr>
          <w:p w14:paraId="399D5F67" w14:textId="77777777" w:rsidR="008A1DBA" w:rsidRDefault="00FE7B92">
            <w:pPr>
              <w:pStyle w:val="TableParagraph"/>
              <w:ind w:left="518" w:right="518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 xml:space="preserve"> HP Sys</w:t>
            </w:r>
          </w:p>
        </w:tc>
        <w:tc>
          <w:tcPr>
            <w:tcW w:w="1487" w:type="dxa"/>
          </w:tcPr>
          <w:p w14:paraId="6561B6C0" w14:textId="77777777" w:rsidR="008A1DBA" w:rsidRDefault="00FE7B92">
            <w:pPr>
              <w:pStyle w:val="TableParagraph"/>
              <w:ind w:left="535" w:right="535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399" w:type="dxa"/>
          </w:tcPr>
          <w:p w14:paraId="70ACD6C3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2114" w:type="dxa"/>
          </w:tcPr>
          <w:p w14:paraId="31B7F013" w14:textId="77777777" w:rsidR="008A1DBA" w:rsidRDefault="00FE7B92">
            <w:pPr>
              <w:pStyle w:val="TableParagraph"/>
              <w:ind w:left="115" w:right="115"/>
              <w:rPr>
                <w:sz w:val="16"/>
              </w:rPr>
            </w:pPr>
            <w:r>
              <w:rPr>
                <w:sz w:val="16"/>
              </w:rPr>
              <w:t>Gas DHW</w:t>
            </w:r>
          </w:p>
        </w:tc>
        <w:tc>
          <w:tcPr>
            <w:tcW w:w="2060" w:type="dxa"/>
          </w:tcPr>
          <w:p w14:paraId="7881DED8" w14:textId="77777777" w:rsidR="008A1DBA" w:rsidRDefault="008A1DBA"/>
        </w:tc>
      </w:tr>
    </w:tbl>
    <w:p w14:paraId="53AA57E3" w14:textId="77777777" w:rsidR="008A1DBA" w:rsidRDefault="008A1DBA">
      <w:pPr>
        <w:sectPr w:rsidR="008A1DBA">
          <w:pgSz w:w="15840" w:h="12240" w:orient="landscape"/>
          <w:pgMar w:top="1160" w:right="600" w:bottom="880" w:left="620" w:header="368" w:footer="685" w:gutter="0"/>
          <w:cols w:space="720"/>
        </w:sectPr>
      </w:pPr>
    </w:p>
    <w:p w14:paraId="48FA8E82" w14:textId="59B444E8" w:rsidR="008A1DBA" w:rsidRDefault="00EB4B86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760" behindDoc="1" locked="0" layoutInCell="1" allowOverlap="1" wp14:anchorId="7F2A1563" wp14:editId="23FDC67C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13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30DE4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1563" id="WordArt 7" o:spid="_x0000_s1028" type="#_x0000_t202" style="position:absolute;margin-left:62.85pt;margin-top:343.45pt;width:487.75pt;height:18.75pt;rotation:-53;z-index:-7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hPigIAAAMFAAAOAAAAZHJzL2Uyb0RvYy54bWysVMtu2zAQvBfoPxC8O3pEdiwhchA7cS9p&#10;GyAucqZFymIrPkrSloyi/94lJTtJeymK+kCTq9Xszs5Q1ze9aNGBGcuVLHFyEWPEZKUol7sSf9ms&#10;J3OMrCOSklZJVuIjs/hm8f7ddacLlqpGtZQZBCDSFp0uceOcLqLIVg0TxF4ozSQ8rJURxMHR7CJq&#10;SAfooo3SOJ5FnTJUG1UxayF6NzzEi4Bf16xyn+vaMofaEkNvLqwmrFu/RotrUuwM0Q2vxjbIP3Qh&#10;CJdQ9Ax1RxxBe8P/gBK8Msqq2l1USkSqrnnFAgdgk8S/sXlqiGaBCwzH6vOY7P+DrT4dHg3iFLS7&#10;xEgSARo9w0hvjUNXfjqdtgUkPWlIc/1S9ZAZmFr9oKpvFkm1aojcsVtjVNcwQqG7BKDGcOCwOWrA&#10;DdEN69095SBE4uGjV/hDMesrbbuPisIrZO9UqNbXRiCj/GvzDISP4xCGASLoCJQ9ntWEAqiC4CzJ&#10;syydYlTBs/RynsDeVySFB/NiaWPdB6YE8psSG3BLQCWHB+uG1FOKTwdgiI+7Qd0feZJm8TLNJ+vZ&#10;/GqSrbPpJL+K55M4yZf5LM7y7G7904MmWdFwSpl84JKdnJZkf6fk6PnBI8FrqCtxPgVGvh2rWk7X&#10;vG3Dwey2q9agA/GWD7+R9ps0o/aSAkdSeM3ux70jvB320duOw9xgAKf/MIggntdrUM712z5YKT0Z&#10;Z6voEdTs4H6V2H7fE8PAGXuxUtAb2KE2Soxu82ffjR/4pn8mRo+qOKj62J7uV5DG5+3o6FZCvwKQ&#10;aOHaAmU0Dd4YxBuTQfEX1DAifQu+WvOgsTfg0OfoRrhpgeX4VfBX+fU5ZL18uxa/AAAA//8DAFBL&#10;AwQUAAYACAAAACEAXsqgNeAAAAAMAQAADwAAAGRycy9kb3ducmV2LnhtbEyPy07DMBBF90j8gzVI&#10;7KgT95kQp6pACNEdBZWtGw9J1HgcbKdN/x53BcvRPbr3TLEeTcdO6HxrSUI6SYAhVVa3VEv4/Hh5&#10;WAHzQZFWnSWUcEEP6/L2plC5tmd6x9Mu1CyWkM+VhCaEPufcVw0a5Se2R4rZt3VGhXi6mmunzrHc&#10;dFwkyYIb1VJcaFSPTw1Wx91gJOzxzb9efp6/NnPcHvkoBnJblPL+btw8Ags4hj8YrvpRHcrodLAD&#10;ac86CfNstoyoBJEuM2CRWEyFAHaIaJpNZ8DLgv9/ovwFAAD//wMAUEsBAi0AFAAGAAgAAAAhALaD&#10;OJL+AAAA4QEAABMAAAAAAAAAAAAAAAAAAAAAAFtDb250ZW50X1R5cGVzXS54bWxQSwECLQAUAAYA&#10;CAAAACEAOP0h/9YAAACUAQAACwAAAAAAAAAAAAAAAAAvAQAAX3JlbHMvLnJlbHNQSwECLQAUAAYA&#10;CAAAACEAYiqYT4oCAAADBQAADgAAAAAAAAAAAAAAAAAuAgAAZHJzL2Uyb0RvYy54bWxQSwECLQAU&#10;AAYACAAAACEAXsqgNeAAAAAM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14:paraId="00430DE4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39F268" w14:textId="77777777" w:rsidR="008A1DBA" w:rsidRDefault="008A1DBA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2780"/>
        <w:gridCol w:w="2442"/>
        <w:gridCol w:w="1176"/>
        <w:gridCol w:w="1098"/>
        <w:gridCol w:w="1346"/>
        <w:gridCol w:w="2005"/>
        <w:gridCol w:w="909"/>
      </w:tblGrid>
      <w:tr w:rsidR="008A1DBA" w14:paraId="3A7D3382" w14:textId="77777777">
        <w:trPr>
          <w:trHeight w:hRule="exact" w:val="292"/>
        </w:trPr>
        <w:tc>
          <w:tcPr>
            <w:tcW w:w="14380" w:type="dxa"/>
            <w:gridSpan w:val="8"/>
          </w:tcPr>
          <w:p w14:paraId="7D15702C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OPAQUE SURFACES</w:t>
            </w:r>
          </w:p>
        </w:tc>
      </w:tr>
      <w:tr w:rsidR="008A1DBA" w14:paraId="0106B5C0" w14:textId="77777777">
        <w:trPr>
          <w:trHeight w:hRule="exact" w:val="292"/>
        </w:trPr>
        <w:tc>
          <w:tcPr>
            <w:tcW w:w="2625" w:type="dxa"/>
          </w:tcPr>
          <w:p w14:paraId="702DCEE0" w14:textId="77777777" w:rsidR="008A1DBA" w:rsidRDefault="00FE7B92">
            <w:pPr>
              <w:pStyle w:val="TableParagraph"/>
              <w:ind w:left="517" w:right="517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780" w:type="dxa"/>
          </w:tcPr>
          <w:p w14:paraId="2866609C" w14:textId="77777777" w:rsidR="008A1DBA" w:rsidRDefault="00FE7B92">
            <w:pPr>
              <w:pStyle w:val="TableParagraph"/>
              <w:ind w:left="572" w:right="572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442" w:type="dxa"/>
          </w:tcPr>
          <w:p w14:paraId="7A95169D" w14:textId="77777777" w:rsidR="008A1DBA" w:rsidRDefault="00FE7B92">
            <w:pPr>
              <w:pStyle w:val="TableParagraph"/>
              <w:ind w:left="377" w:right="377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176" w:type="dxa"/>
          </w:tcPr>
          <w:p w14:paraId="44916BFD" w14:textId="77777777" w:rsidR="008A1DBA" w:rsidRDefault="00FE7B92">
            <w:pPr>
              <w:pStyle w:val="TableParagraph"/>
              <w:ind w:left="200" w:right="242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098" w:type="dxa"/>
          </w:tcPr>
          <w:p w14:paraId="19E89291" w14:textId="77777777" w:rsidR="008A1DBA" w:rsidRDefault="00FE7B92">
            <w:pPr>
              <w:pStyle w:val="TableParagraph"/>
              <w:ind w:left="92" w:right="92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346" w:type="dxa"/>
          </w:tcPr>
          <w:p w14:paraId="0A4B8D5C" w14:textId="77777777" w:rsidR="008A1DBA" w:rsidRDefault="00FE7B92">
            <w:pPr>
              <w:pStyle w:val="TableParagraph"/>
              <w:ind w:left="49" w:right="49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2005" w:type="dxa"/>
          </w:tcPr>
          <w:p w14:paraId="0F7ABD3E" w14:textId="77777777" w:rsidR="008A1DBA" w:rsidRDefault="00FE7B92">
            <w:pPr>
              <w:pStyle w:val="TableParagraph"/>
              <w:ind w:left="14" w:right="14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909" w:type="dxa"/>
          </w:tcPr>
          <w:p w14:paraId="72BABD8D" w14:textId="77777777" w:rsidR="008A1DBA" w:rsidRDefault="00FE7B92">
            <w:pPr>
              <w:pStyle w:val="TableParagraph"/>
              <w:ind w:left="86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</w:tr>
      <w:tr w:rsidR="008A1DBA" w14:paraId="48F6088B" w14:textId="77777777">
        <w:trPr>
          <w:trHeight w:hRule="exact" w:val="327"/>
        </w:trPr>
        <w:tc>
          <w:tcPr>
            <w:tcW w:w="2625" w:type="dxa"/>
          </w:tcPr>
          <w:p w14:paraId="79772D09" w14:textId="77777777" w:rsidR="008A1DBA" w:rsidRDefault="00FE7B92">
            <w:pPr>
              <w:pStyle w:val="TableParagraph"/>
              <w:spacing w:before="76"/>
              <w:ind w:left="517" w:right="517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80" w:type="dxa"/>
          </w:tcPr>
          <w:p w14:paraId="6C07AB81" w14:textId="77777777" w:rsidR="008A1DBA" w:rsidRDefault="00FE7B92">
            <w:pPr>
              <w:pStyle w:val="TableParagraph"/>
              <w:spacing w:before="76"/>
              <w:ind w:left="572" w:right="572"/>
              <w:rPr>
                <w:b/>
                <w:sz w:val="16"/>
              </w:rPr>
            </w:pPr>
            <w:r>
              <w:rPr>
                <w:b/>
                <w:sz w:val="16"/>
              </w:rPr>
              <w:t>Zone</w:t>
            </w:r>
          </w:p>
        </w:tc>
        <w:tc>
          <w:tcPr>
            <w:tcW w:w="2442" w:type="dxa"/>
          </w:tcPr>
          <w:p w14:paraId="7D4B5531" w14:textId="77777777" w:rsidR="008A1DBA" w:rsidRDefault="00FE7B92">
            <w:pPr>
              <w:pStyle w:val="TableParagraph"/>
              <w:spacing w:before="76"/>
              <w:ind w:left="377" w:right="377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</w:t>
            </w:r>
          </w:p>
        </w:tc>
        <w:tc>
          <w:tcPr>
            <w:tcW w:w="1176" w:type="dxa"/>
          </w:tcPr>
          <w:p w14:paraId="4E103734" w14:textId="77777777" w:rsidR="008A1DBA" w:rsidRDefault="00FE7B92">
            <w:pPr>
              <w:pStyle w:val="TableParagraph"/>
              <w:spacing w:before="76"/>
              <w:ind w:left="242" w:right="242"/>
              <w:rPr>
                <w:b/>
                <w:sz w:val="16"/>
              </w:rPr>
            </w:pPr>
            <w:r>
              <w:rPr>
                <w:b/>
                <w:sz w:val="16"/>
              </w:rPr>
              <w:t>Azimuth</w:t>
            </w:r>
          </w:p>
        </w:tc>
        <w:tc>
          <w:tcPr>
            <w:tcW w:w="1098" w:type="dxa"/>
          </w:tcPr>
          <w:p w14:paraId="5F22B036" w14:textId="77777777" w:rsidR="008A1DBA" w:rsidRDefault="00FE7B92">
            <w:pPr>
              <w:pStyle w:val="TableParagraph"/>
              <w:spacing w:before="76"/>
              <w:ind w:left="92" w:right="92"/>
              <w:rPr>
                <w:b/>
                <w:sz w:val="16"/>
              </w:rPr>
            </w:pPr>
            <w:r>
              <w:rPr>
                <w:b/>
                <w:sz w:val="16"/>
              </w:rPr>
              <w:t>Orientation</w:t>
            </w:r>
          </w:p>
        </w:tc>
        <w:tc>
          <w:tcPr>
            <w:tcW w:w="1346" w:type="dxa"/>
          </w:tcPr>
          <w:p w14:paraId="50CEFE27" w14:textId="77777777" w:rsidR="008A1DBA" w:rsidRDefault="00FE7B92">
            <w:pPr>
              <w:pStyle w:val="TableParagraph"/>
              <w:spacing w:before="44"/>
              <w:ind w:left="49" w:right="49"/>
              <w:rPr>
                <w:b/>
                <w:sz w:val="16"/>
              </w:rPr>
            </w:pPr>
            <w:r>
              <w:rPr>
                <w:b/>
                <w:sz w:val="16"/>
              </w:rPr>
              <w:t>Gross Area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2005" w:type="dxa"/>
          </w:tcPr>
          <w:p w14:paraId="2FF905A5" w14:textId="77777777" w:rsidR="008A1DBA" w:rsidRDefault="00FE7B92">
            <w:pPr>
              <w:pStyle w:val="TableParagraph"/>
              <w:spacing w:before="44"/>
              <w:ind w:left="14" w:right="14"/>
              <w:rPr>
                <w:b/>
                <w:sz w:val="16"/>
              </w:rPr>
            </w:pPr>
            <w:r>
              <w:rPr>
                <w:b/>
                <w:sz w:val="16"/>
              </w:rPr>
              <w:t>Window &amp; Door Area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909" w:type="dxa"/>
          </w:tcPr>
          <w:p w14:paraId="7F5A5EDC" w14:textId="77777777" w:rsidR="008A1DBA" w:rsidRDefault="00FE7B92">
            <w:pPr>
              <w:pStyle w:val="TableParagraph"/>
              <w:spacing w:before="76"/>
              <w:ind w:left="86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Tilt (</w:t>
            </w:r>
            <w:proofErr w:type="spellStart"/>
            <w:r>
              <w:rPr>
                <w:b/>
                <w:sz w:val="16"/>
              </w:rPr>
              <w:t>deg</w:t>
            </w:r>
            <w:proofErr w:type="spellEnd"/>
            <w:r>
              <w:rPr>
                <w:b/>
                <w:sz w:val="16"/>
              </w:rPr>
              <w:t>)</w:t>
            </w:r>
          </w:p>
        </w:tc>
      </w:tr>
      <w:tr w:rsidR="008A1DBA" w14:paraId="34A4E72F" w14:textId="77777777">
        <w:trPr>
          <w:trHeight w:hRule="exact" w:val="292"/>
        </w:trPr>
        <w:tc>
          <w:tcPr>
            <w:tcW w:w="2625" w:type="dxa"/>
          </w:tcPr>
          <w:p w14:paraId="21B2A89F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2780" w:type="dxa"/>
          </w:tcPr>
          <w:p w14:paraId="5DFB935B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442" w:type="dxa"/>
          </w:tcPr>
          <w:p w14:paraId="175101B9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176" w:type="dxa"/>
          </w:tcPr>
          <w:p w14:paraId="19BBCCC2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98" w:type="dxa"/>
          </w:tcPr>
          <w:p w14:paraId="54AAEAF1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1346" w:type="dxa"/>
          </w:tcPr>
          <w:p w14:paraId="3C040FCB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2005" w:type="dxa"/>
          </w:tcPr>
          <w:p w14:paraId="02DEBC56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09" w:type="dxa"/>
          </w:tcPr>
          <w:p w14:paraId="35EBDDB3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7CCF38D3" w14:textId="77777777">
        <w:trPr>
          <w:trHeight w:hRule="exact" w:val="292"/>
        </w:trPr>
        <w:tc>
          <w:tcPr>
            <w:tcW w:w="2625" w:type="dxa"/>
          </w:tcPr>
          <w:p w14:paraId="3545C7AC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2780" w:type="dxa"/>
          </w:tcPr>
          <w:p w14:paraId="5109E3E8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442" w:type="dxa"/>
          </w:tcPr>
          <w:p w14:paraId="03790DA2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176" w:type="dxa"/>
          </w:tcPr>
          <w:p w14:paraId="560CA4DD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098" w:type="dxa"/>
          </w:tcPr>
          <w:p w14:paraId="3E1DA826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1346" w:type="dxa"/>
          </w:tcPr>
          <w:p w14:paraId="12C888EF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2005" w:type="dxa"/>
          </w:tcPr>
          <w:p w14:paraId="3239E51C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56.04</w:t>
            </w:r>
          </w:p>
        </w:tc>
        <w:tc>
          <w:tcPr>
            <w:tcW w:w="909" w:type="dxa"/>
          </w:tcPr>
          <w:p w14:paraId="7217240F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7B7EF5D0" w14:textId="77777777">
        <w:trPr>
          <w:trHeight w:hRule="exact" w:val="292"/>
        </w:trPr>
        <w:tc>
          <w:tcPr>
            <w:tcW w:w="2625" w:type="dxa"/>
          </w:tcPr>
          <w:p w14:paraId="34C3EDB7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Back</w:t>
            </w:r>
          </w:p>
        </w:tc>
        <w:tc>
          <w:tcPr>
            <w:tcW w:w="2780" w:type="dxa"/>
          </w:tcPr>
          <w:p w14:paraId="5B835115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442" w:type="dxa"/>
          </w:tcPr>
          <w:p w14:paraId="57CA7708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176" w:type="dxa"/>
          </w:tcPr>
          <w:p w14:paraId="0D455709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98" w:type="dxa"/>
          </w:tcPr>
          <w:p w14:paraId="3828A1AD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Back</w:t>
            </w:r>
          </w:p>
        </w:tc>
        <w:tc>
          <w:tcPr>
            <w:tcW w:w="1346" w:type="dxa"/>
          </w:tcPr>
          <w:p w14:paraId="09CF468A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2005" w:type="dxa"/>
          </w:tcPr>
          <w:p w14:paraId="6FD1C3B1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207.32</w:t>
            </w:r>
          </w:p>
        </w:tc>
        <w:tc>
          <w:tcPr>
            <w:tcW w:w="909" w:type="dxa"/>
          </w:tcPr>
          <w:p w14:paraId="5D4D59E8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2D128DC6" w14:textId="77777777">
        <w:trPr>
          <w:trHeight w:hRule="exact" w:val="292"/>
        </w:trPr>
        <w:tc>
          <w:tcPr>
            <w:tcW w:w="2625" w:type="dxa"/>
          </w:tcPr>
          <w:p w14:paraId="50A93947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  <w:tc>
          <w:tcPr>
            <w:tcW w:w="2780" w:type="dxa"/>
          </w:tcPr>
          <w:p w14:paraId="0707376E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442" w:type="dxa"/>
          </w:tcPr>
          <w:p w14:paraId="3AE63A3F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176" w:type="dxa"/>
          </w:tcPr>
          <w:p w14:paraId="2D556113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098" w:type="dxa"/>
          </w:tcPr>
          <w:p w14:paraId="3F79D5BE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  <w:tc>
          <w:tcPr>
            <w:tcW w:w="1346" w:type="dxa"/>
          </w:tcPr>
          <w:p w14:paraId="4009AA92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2005" w:type="dxa"/>
          </w:tcPr>
          <w:p w14:paraId="4DE186FE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56.04</w:t>
            </w:r>
          </w:p>
        </w:tc>
        <w:tc>
          <w:tcPr>
            <w:tcW w:w="909" w:type="dxa"/>
          </w:tcPr>
          <w:p w14:paraId="6004A3F3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58D224B3" w14:textId="77777777">
        <w:trPr>
          <w:trHeight w:hRule="exact" w:val="292"/>
        </w:trPr>
        <w:tc>
          <w:tcPr>
            <w:tcW w:w="2625" w:type="dxa"/>
          </w:tcPr>
          <w:p w14:paraId="3BD5BF5E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GarToHouse</w:t>
            </w:r>
            <w:proofErr w:type="spellEnd"/>
            <w:r>
              <w:rPr>
                <w:sz w:val="16"/>
              </w:rPr>
              <w:t xml:space="preserve"> Front</w:t>
            </w:r>
          </w:p>
        </w:tc>
        <w:tc>
          <w:tcPr>
            <w:tcW w:w="2780" w:type="dxa"/>
          </w:tcPr>
          <w:p w14:paraId="121B5C35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Conditioned&gt;&gt;Garage</w:t>
            </w:r>
          </w:p>
        </w:tc>
        <w:tc>
          <w:tcPr>
            <w:tcW w:w="2442" w:type="dxa"/>
          </w:tcPr>
          <w:p w14:paraId="3EAD15AD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 House R15</w:t>
            </w:r>
          </w:p>
        </w:tc>
        <w:tc>
          <w:tcPr>
            <w:tcW w:w="1176" w:type="dxa"/>
          </w:tcPr>
          <w:p w14:paraId="11255F13" w14:textId="77777777" w:rsidR="008A1DBA" w:rsidRDefault="008A1DBA"/>
        </w:tc>
        <w:tc>
          <w:tcPr>
            <w:tcW w:w="1098" w:type="dxa"/>
          </w:tcPr>
          <w:p w14:paraId="61BD0B7B" w14:textId="77777777" w:rsidR="008A1DBA" w:rsidRDefault="008A1DBA"/>
        </w:tc>
        <w:tc>
          <w:tcPr>
            <w:tcW w:w="1346" w:type="dxa"/>
          </w:tcPr>
          <w:p w14:paraId="2C6E54A3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2005" w:type="dxa"/>
          </w:tcPr>
          <w:p w14:paraId="1FB1BAB9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09" w:type="dxa"/>
          </w:tcPr>
          <w:p w14:paraId="005505F4" w14:textId="77777777" w:rsidR="008A1DBA" w:rsidRDefault="008A1DBA"/>
        </w:tc>
      </w:tr>
      <w:tr w:rsidR="008A1DBA" w14:paraId="245E4873" w14:textId="77777777">
        <w:trPr>
          <w:trHeight w:hRule="exact" w:val="292"/>
        </w:trPr>
        <w:tc>
          <w:tcPr>
            <w:tcW w:w="2625" w:type="dxa"/>
          </w:tcPr>
          <w:p w14:paraId="10D6D6AD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GarToHouse</w:t>
            </w:r>
            <w:proofErr w:type="spellEnd"/>
            <w:r>
              <w:rPr>
                <w:sz w:val="16"/>
              </w:rPr>
              <w:t xml:space="preserve"> Left</w:t>
            </w:r>
          </w:p>
        </w:tc>
        <w:tc>
          <w:tcPr>
            <w:tcW w:w="2780" w:type="dxa"/>
          </w:tcPr>
          <w:p w14:paraId="1CF65F13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Conditioned&gt;&gt;Garage</w:t>
            </w:r>
          </w:p>
        </w:tc>
        <w:tc>
          <w:tcPr>
            <w:tcW w:w="2442" w:type="dxa"/>
          </w:tcPr>
          <w:p w14:paraId="32AA2688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 House R15</w:t>
            </w:r>
          </w:p>
        </w:tc>
        <w:tc>
          <w:tcPr>
            <w:tcW w:w="1176" w:type="dxa"/>
          </w:tcPr>
          <w:p w14:paraId="449505F3" w14:textId="77777777" w:rsidR="008A1DBA" w:rsidRDefault="008A1DBA"/>
        </w:tc>
        <w:tc>
          <w:tcPr>
            <w:tcW w:w="1098" w:type="dxa"/>
          </w:tcPr>
          <w:p w14:paraId="24120D40" w14:textId="77777777" w:rsidR="008A1DBA" w:rsidRDefault="008A1DBA"/>
        </w:tc>
        <w:tc>
          <w:tcPr>
            <w:tcW w:w="1346" w:type="dxa"/>
          </w:tcPr>
          <w:p w14:paraId="63931F26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005" w:type="dxa"/>
          </w:tcPr>
          <w:p w14:paraId="1E1ED8E9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09" w:type="dxa"/>
          </w:tcPr>
          <w:p w14:paraId="20742FE6" w14:textId="77777777" w:rsidR="008A1DBA" w:rsidRDefault="008A1DBA"/>
        </w:tc>
      </w:tr>
      <w:tr w:rsidR="008A1DBA" w14:paraId="62E91366" w14:textId="77777777">
        <w:trPr>
          <w:trHeight w:hRule="exact" w:val="292"/>
        </w:trPr>
        <w:tc>
          <w:tcPr>
            <w:tcW w:w="2625" w:type="dxa"/>
          </w:tcPr>
          <w:p w14:paraId="500E189A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Ceiling (below attic) 1</w:t>
            </w:r>
          </w:p>
        </w:tc>
        <w:tc>
          <w:tcPr>
            <w:tcW w:w="2780" w:type="dxa"/>
          </w:tcPr>
          <w:p w14:paraId="47D2A7F5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442" w:type="dxa"/>
          </w:tcPr>
          <w:p w14:paraId="77823DF0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R38 Ceiling below attic</w:t>
            </w:r>
          </w:p>
        </w:tc>
        <w:tc>
          <w:tcPr>
            <w:tcW w:w="1176" w:type="dxa"/>
          </w:tcPr>
          <w:p w14:paraId="5A8F1B85" w14:textId="77777777" w:rsidR="008A1DBA" w:rsidRDefault="008A1DBA"/>
        </w:tc>
        <w:tc>
          <w:tcPr>
            <w:tcW w:w="1098" w:type="dxa"/>
          </w:tcPr>
          <w:p w14:paraId="3F1F968E" w14:textId="77777777" w:rsidR="008A1DBA" w:rsidRDefault="008A1DBA"/>
        </w:tc>
        <w:tc>
          <w:tcPr>
            <w:tcW w:w="1346" w:type="dxa"/>
          </w:tcPr>
          <w:p w14:paraId="39DFAC3D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2005" w:type="dxa"/>
          </w:tcPr>
          <w:p w14:paraId="54DF7427" w14:textId="77777777" w:rsidR="008A1DBA" w:rsidRDefault="008A1DBA"/>
        </w:tc>
        <w:tc>
          <w:tcPr>
            <w:tcW w:w="909" w:type="dxa"/>
          </w:tcPr>
          <w:p w14:paraId="1B77EDC3" w14:textId="77777777" w:rsidR="008A1DBA" w:rsidRDefault="008A1DBA"/>
        </w:tc>
      </w:tr>
      <w:tr w:rsidR="008A1DBA" w14:paraId="6AB32E9A" w14:textId="77777777">
        <w:trPr>
          <w:trHeight w:hRule="exact" w:val="292"/>
        </w:trPr>
        <w:tc>
          <w:tcPr>
            <w:tcW w:w="2625" w:type="dxa"/>
          </w:tcPr>
          <w:p w14:paraId="229A2DC9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Gwall</w:t>
            </w:r>
            <w:proofErr w:type="spellEnd"/>
            <w:r>
              <w:rPr>
                <w:sz w:val="16"/>
              </w:rPr>
              <w:t xml:space="preserve"> Front</w:t>
            </w:r>
          </w:p>
        </w:tc>
        <w:tc>
          <w:tcPr>
            <w:tcW w:w="2780" w:type="dxa"/>
          </w:tcPr>
          <w:p w14:paraId="0FDB49EB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2442" w:type="dxa"/>
          </w:tcPr>
          <w:p w14:paraId="6AAF844D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176" w:type="dxa"/>
          </w:tcPr>
          <w:p w14:paraId="6A736632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098" w:type="dxa"/>
          </w:tcPr>
          <w:p w14:paraId="68247F67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1346" w:type="dxa"/>
          </w:tcPr>
          <w:p w14:paraId="5B387A31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2005" w:type="dxa"/>
          </w:tcPr>
          <w:p w14:paraId="20B49999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909" w:type="dxa"/>
          </w:tcPr>
          <w:p w14:paraId="4B75365B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04086838" w14:textId="77777777">
        <w:trPr>
          <w:trHeight w:hRule="exact" w:val="292"/>
        </w:trPr>
        <w:tc>
          <w:tcPr>
            <w:tcW w:w="2625" w:type="dxa"/>
          </w:tcPr>
          <w:p w14:paraId="770FB936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Gwall</w:t>
            </w:r>
            <w:proofErr w:type="spellEnd"/>
            <w:r>
              <w:rPr>
                <w:sz w:val="16"/>
              </w:rPr>
              <w:t xml:space="preserve"> Left</w:t>
            </w:r>
          </w:p>
        </w:tc>
        <w:tc>
          <w:tcPr>
            <w:tcW w:w="2780" w:type="dxa"/>
          </w:tcPr>
          <w:p w14:paraId="314142B5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2442" w:type="dxa"/>
          </w:tcPr>
          <w:p w14:paraId="2FA8D76C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176" w:type="dxa"/>
          </w:tcPr>
          <w:p w14:paraId="7B5D1084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098" w:type="dxa"/>
          </w:tcPr>
          <w:p w14:paraId="3C4F8054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1346" w:type="dxa"/>
          </w:tcPr>
          <w:p w14:paraId="50FAF167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2005" w:type="dxa"/>
          </w:tcPr>
          <w:p w14:paraId="460BE2EB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09" w:type="dxa"/>
          </w:tcPr>
          <w:p w14:paraId="510D3DCB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59040AB4" w14:textId="77777777">
        <w:trPr>
          <w:trHeight w:hRule="exact" w:val="292"/>
        </w:trPr>
        <w:tc>
          <w:tcPr>
            <w:tcW w:w="2625" w:type="dxa"/>
          </w:tcPr>
          <w:p w14:paraId="5192ED28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Gwall</w:t>
            </w:r>
            <w:proofErr w:type="spellEnd"/>
            <w:r>
              <w:rPr>
                <w:sz w:val="16"/>
              </w:rPr>
              <w:t xml:space="preserve"> Right</w:t>
            </w:r>
          </w:p>
        </w:tc>
        <w:tc>
          <w:tcPr>
            <w:tcW w:w="2780" w:type="dxa"/>
          </w:tcPr>
          <w:p w14:paraId="0CA0F5F2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2442" w:type="dxa"/>
          </w:tcPr>
          <w:p w14:paraId="1607F34C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176" w:type="dxa"/>
          </w:tcPr>
          <w:p w14:paraId="4A0D6ECB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098" w:type="dxa"/>
          </w:tcPr>
          <w:p w14:paraId="006046D4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  <w:tc>
          <w:tcPr>
            <w:tcW w:w="1346" w:type="dxa"/>
          </w:tcPr>
          <w:p w14:paraId="0889E7C5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2005" w:type="dxa"/>
          </w:tcPr>
          <w:p w14:paraId="2D8D1F40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09" w:type="dxa"/>
          </w:tcPr>
          <w:p w14:paraId="19F4A253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122E7BB6" w14:textId="77777777">
        <w:trPr>
          <w:trHeight w:hRule="exact" w:val="292"/>
        </w:trPr>
        <w:tc>
          <w:tcPr>
            <w:tcW w:w="2625" w:type="dxa"/>
          </w:tcPr>
          <w:p w14:paraId="0B1B7499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Gar Ceiling</w:t>
            </w:r>
          </w:p>
        </w:tc>
        <w:tc>
          <w:tcPr>
            <w:tcW w:w="2780" w:type="dxa"/>
          </w:tcPr>
          <w:p w14:paraId="3754BB3E" w14:textId="77777777" w:rsidR="008A1DBA" w:rsidRDefault="00FE7B92">
            <w:pPr>
              <w:pStyle w:val="TableParagraph"/>
              <w:ind w:left="572" w:right="572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2442" w:type="dxa"/>
          </w:tcPr>
          <w:p w14:paraId="48A01310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 xml:space="preserve">R0 </w:t>
            </w:r>
            <w:proofErr w:type="spellStart"/>
            <w:r>
              <w:rPr>
                <w:sz w:val="16"/>
              </w:rPr>
              <w:t>ClgBlwAttic</w:t>
            </w:r>
            <w:proofErr w:type="spellEnd"/>
            <w:r>
              <w:rPr>
                <w:sz w:val="16"/>
              </w:rPr>
              <w:t xml:space="preserve"> Cons</w:t>
            </w:r>
          </w:p>
        </w:tc>
        <w:tc>
          <w:tcPr>
            <w:tcW w:w="1176" w:type="dxa"/>
          </w:tcPr>
          <w:p w14:paraId="400828FA" w14:textId="77777777" w:rsidR="008A1DBA" w:rsidRDefault="008A1DBA"/>
        </w:tc>
        <w:tc>
          <w:tcPr>
            <w:tcW w:w="1098" w:type="dxa"/>
          </w:tcPr>
          <w:p w14:paraId="1418C255" w14:textId="77777777" w:rsidR="008A1DBA" w:rsidRDefault="008A1DBA"/>
        </w:tc>
        <w:tc>
          <w:tcPr>
            <w:tcW w:w="1346" w:type="dxa"/>
          </w:tcPr>
          <w:p w14:paraId="14E4039C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2005" w:type="dxa"/>
          </w:tcPr>
          <w:p w14:paraId="0A6B2B27" w14:textId="77777777" w:rsidR="008A1DBA" w:rsidRDefault="008A1DBA"/>
        </w:tc>
        <w:tc>
          <w:tcPr>
            <w:tcW w:w="909" w:type="dxa"/>
          </w:tcPr>
          <w:p w14:paraId="4C63227A" w14:textId="77777777" w:rsidR="008A1DBA" w:rsidRDefault="008A1DBA"/>
        </w:tc>
      </w:tr>
    </w:tbl>
    <w:p w14:paraId="1C4CC358" w14:textId="77777777" w:rsidR="008A1DBA" w:rsidRDefault="008A1DBA">
      <w:pPr>
        <w:pStyle w:val="BodyText"/>
        <w:spacing w:before="4"/>
        <w:rPr>
          <w:ins w:id="19" w:author="Alexis Smith (9/1)" w:date="2017-07-06T13:08:00Z"/>
          <w:rFonts w:ascii="Times New Roman"/>
          <w:sz w:val="25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5713"/>
        <w:gridCol w:w="2184"/>
        <w:gridCol w:w="1955"/>
      </w:tblGrid>
      <w:tr w:rsidR="009F78DF" w14:paraId="3016CF30" w14:textId="77777777" w:rsidTr="00895401">
        <w:trPr>
          <w:trHeight w:hRule="exact" w:val="292"/>
          <w:ins w:id="20" w:author="Alexis Smith (9/1)" w:date="2017-07-06T13:08:00Z"/>
        </w:trPr>
        <w:tc>
          <w:tcPr>
            <w:tcW w:w="14380" w:type="dxa"/>
            <w:gridSpan w:val="4"/>
          </w:tcPr>
          <w:p w14:paraId="47EED2B9" w14:textId="77777777" w:rsidR="009F78DF" w:rsidRDefault="009F78DF" w:rsidP="00895401">
            <w:pPr>
              <w:pStyle w:val="TableParagraph"/>
              <w:ind w:left="40"/>
              <w:jc w:val="left"/>
              <w:rPr>
                <w:ins w:id="21" w:author="Alexis Smith (9/1)" w:date="2017-07-06T13:08:00Z"/>
                <w:b/>
                <w:sz w:val="16"/>
              </w:rPr>
            </w:pPr>
            <w:ins w:id="22" w:author="Alexis Smith (9/1)" w:date="2017-07-06T13:08:00Z">
              <w:r>
                <w:rPr>
                  <w:b/>
                  <w:sz w:val="16"/>
                </w:rPr>
                <w:t>OPAQUE DOORS</w:t>
              </w:r>
            </w:ins>
          </w:p>
        </w:tc>
      </w:tr>
      <w:tr w:rsidR="009F78DF" w14:paraId="251FEF4C" w14:textId="77777777" w:rsidTr="00895401">
        <w:trPr>
          <w:trHeight w:hRule="exact" w:val="292"/>
          <w:ins w:id="23" w:author="Alexis Smith (9/1)" w:date="2017-07-06T13:08:00Z"/>
        </w:trPr>
        <w:tc>
          <w:tcPr>
            <w:tcW w:w="4529" w:type="dxa"/>
          </w:tcPr>
          <w:p w14:paraId="76171EF4" w14:textId="77777777" w:rsidR="009F78DF" w:rsidRDefault="009F78DF" w:rsidP="00895401">
            <w:pPr>
              <w:pStyle w:val="TableParagraph"/>
              <w:ind w:left="1669" w:right="1669"/>
              <w:rPr>
                <w:ins w:id="24" w:author="Alexis Smith (9/1)" w:date="2017-07-06T13:08:00Z"/>
                <w:b/>
                <w:sz w:val="16"/>
              </w:rPr>
            </w:pPr>
            <w:ins w:id="25" w:author="Alexis Smith (9/1)" w:date="2017-07-06T13:08:00Z">
              <w:r>
                <w:rPr>
                  <w:b/>
                  <w:sz w:val="16"/>
                </w:rPr>
                <w:t>01</w:t>
              </w:r>
            </w:ins>
          </w:p>
        </w:tc>
        <w:tc>
          <w:tcPr>
            <w:tcW w:w="5713" w:type="dxa"/>
          </w:tcPr>
          <w:p w14:paraId="700B7185" w14:textId="77777777" w:rsidR="009F78DF" w:rsidRDefault="009F78DF" w:rsidP="00895401">
            <w:pPr>
              <w:pStyle w:val="TableParagraph"/>
              <w:ind w:left="2159" w:right="2159"/>
              <w:rPr>
                <w:ins w:id="26" w:author="Alexis Smith (9/1)" w:date="2017-07-06T13:08:00Z"/>
                <w:b/>
                <w:sz w:val="16"/>
              </w:rPr>
            </w:pPr>
            <w:ins w:id="27" w:author="Alexis Smith (9/1)" w:date="2017-07-06T13:08:00Z">
              <w:r>
                <w:rPr>
                  <w:b/>
                  <w:sz w:val="16"/>
                </w:rPr>
                <w:t>02</w:t>
              </w:r>
            </w:ins>
          </w:p>
        </w:tc>
        <w:tc>
          <w:tcPr>
            <w:tcW w:w="2184" w:type="dxa"/>
          </w:tcPr>
          <w:p w14:paraId="020EF754" w14:textId="77777777" w:rsidR="009F78DF" w:rsidRDefault="009F78DF" w:rsidP="00895401">
            <w:pPr>
              <w:pStyle w:val="TableParagraph"/>
              <w:ind w:left="721" w:right="721"/>
              <w:rPr>
                <w:ins w:id="28" w:author="Alexis Smith (9/1)" w:date="2017-07-06T13:08:00Z"/>
                <w:b/>
                <w:sz w:val="16"/>
              </w:rPr>
            </w:pPr>
            <w:ins w:id="29" w:author="Alexis Smith (9/1)" w:date="2017-07-06T13:08:00Z">
              <w:r>
                <w:rPr>
                  <w:b/>
                  <w:sz w:val="16"/>
                </w:rPr>
                <w:t>03</w:t>
              </w:r>
            </w:ins>
          </w:p>
        </w:tc>
        <w:tc>
          <w:tcPr>
            <w:tcW w:w="1955" w:type="dxa"/>
          </w:tcPr>
          <w:p w14:paraId="1332F64F" w14:textId="77777777" w:rsidR="009F78DF" w:rsidRDefault="009F78DF" w:rsidP="00895401">
            <w:pPr>
              <w:pStyle w:val="TableParagraph"/>
              <w:ind w:left="640" w:right="640"/>
              <w:rPr>
                <w:ins w:id="30" w:author="Alexis Smith (9/1)" w:date="2017-07-06T13:08:00Z"/>
                <w:b/>
                <w:sz w:val="16"/>
              </w:rPr>
            </w:pPr>
            <w:ins w:id="31" w:author="Alexis Smith (9/1)" w:date="2017-07-06T13:08:00Z">
              <w:r>
                <w:rPr>
                  <w:b/>
                  <w:sz w:val="16"/>
                </w:rPr>
                <w:t>04</w:t>
              </w:r>
            </w:ins>
          </w:p>
        </w:tc>
      </w:tr>
      <w:tr w:rsidR="009F78DF" w14:paraId="36D20D22" w14:textId="77777777" w:rsidTr="00895401">
        <w:trPr>
          <w:trHeight w:hRule="exact" w:val="327"/>
          <w:ins w:id="32" w:author="Alexis Smith (9/1)" w:date="2017-07-06T13:08:00Z"/>
        </w:trPr>
        <w:tc>
          <w:tcPr>
            <w:tcW w:w="4529" w:type="dxa"/>
          </w:tcPr>
          <w:p w14:paraId="552C02BC" w14:textId="77777777" w:rsidR="009F78DF" w:rsidRDefault="009F78DF" w:rsidP="00895401">
            <w:pPr>
              <w:pStyle w:val="TableParagraph"/>
              <w:spacing w:before="76"/>
              <w:ind w:left="1669" w:right="1669"/>
              <w:rPr>
                <w:ins w:id="33" w:author="Alexis Smith (9/1)" w:date="2017-07-06T13:08:00Z"/>
                <w:b/>
                <w:sz w:val="16"/>
              </w:rPr>
            </w:pPr>
            <w:ins w:id="34" w:author="Alexis Smith (9/1)" w:date="2017-07-06T13:08:00Z">
              <w:r>
                <w:rPr>
                  <w:b/>
                  <w:sz w:val="16"/>
                </w:rPr>
                <w:t>Name</w:t>
              </w:r>
            </w:ins>
          </w:p>
        </w:tc>
        <w:tc>
          <w:tcPr>
            <w:tcW w:w="5713" w:type="dxa"/>
          </w:tcPr>
          <w:p w14:paraId="1471D51E" w14:textId="77777777" w:rsidR="009F78DF" w:rsidRDefault="009F78DF" w:rsidP="00895401">
            <w:pPr>
              <w:pStyle w:val="TableParagraph"/>
              <w:spacing w:before="76"/>
              <w:ind w:left="2158" w:right="2159"/>
              <w:rPr>
                <w:ins w:id="35" w:author="Alexis Smith (9/1)" w:date="2017-07-06T13:08:00Z"/>
                <w:b/>
                <w:sz w:val="16"/>
              </w:rPr>
            </w:pPr>
            <w:ins w:id="36" w:author="Alexis Smith (9/1)" w:date="2017-07-06T13:08:00Z">
              <w:r>
                <w:rPr>
                  <w:b/>
                  <w:sz w:val="16"/>
                </w:rPr>
                <w:t>Side of Building</w:t>
              </w:r>
            </w:ins>
          </w:p>
        </w:tc>
        <w:tc>
          <w:tcPr>
            <w:tcW w:w="2184" w:type="dxa"/>
          </w:tcPr>
          <w:p w14:paraId="6E09AC2C" w14:textId="77777777" w:rsidR="009F78DF" w:rsidRDefault="009F78DF" w:rsidP="00895401">
            <w:pPr>
              <w:pStyle w:val="TableParagraph"/>
              <w:spacing w:before="44"/>
              <w:ind w:left="721" w:right="721"/>
              <w:rPr>
                <w:ins w:id="37" w:author="Alexis Smith (9/1)" w:date="2017-07-06T13:08:00Z"/>
                <w:b/>
                <w:sz w:val="16"/>
              </w:rPr>
            </w:pPr>
            <w:ins w:id="38" w:author="Alexis Smith (9/1)" w:date="2017-07-06T13:08:00Z">
              <w:r>
                <w:rPr>
                  <w:b/>
                  <w:sz w:val="16"/>
                </w:rPr>
                <w:t>Area (</w:t>
              </w:r>
              <w:proofErr w:type="spellStart"/>
              <w:r>
                <w:rPr>
                  <w:b/>
                  <w:sz w:val="16"/>
                </w:rPr>
                <w:t>ft</w:t>
              </w:r>
              <w:proofErr w:type="spellEnd"/>
              <w:r>
                <w:rPr>
                  <w:b/>
                  <w:position w:val="6"/>
                  <w:sz w:val="12"/>
                </w:rPr>
                <w:t>2</w:t>
              </w:r>
              <w:r>
                <w:rPr>
                  <w:b/>
                  <w:sz w:val="16"/>
                </w:rPr>
                <w:t>)</w:t>
              </w:r>
            </w:ins>
          </w:p>
        </w:tc>
        <w:tc>
          <w:tcPr>
            <w:tcW w:w="1955" w:type="dxa"/>
          </w:tcPr>
          <w:p w14:paraId="041F10BE" w14:textId="77777777" w:rsidR="009F78DF" w:rsidRDefault="009F78DF" w:rsidP="00895401">
            <w:pPr>
              <w:pStyle w:val="TableParagraph"/>
              <w:spacing w:before="76"/>
              <w:ind w:left="640" w:right="640"/>
              <w:rPr>
                <w:ins w:id="39" w:author="Alexis Smith (9/1)" w:date="2017-07-06T13:08:00Z"/>
                <w:b/>
                <w:sz w:val="16"/>
              </w:rPr>
            </w:pPr>
            <w:ins w:id="40" w:author="Alexis Smith (9/1)" w:date="2017-07-06T13:08:00Z">
              <w:r>
                <w:rPr>
                  <w:b/>
                  <w:sz w:val="16"/>
                </w:rPr>
                <w:t>U-factor</w:t>
              </w:r>
            </w:ins>
          </w:p>
        </w:tc>
      </w:tr>
      <w:tr w:rsidR="009F78DF" w14:paraId="3AE47C8D" w14:textId="77777777" w:rsidTr="00895401">
        <w:trPr>
          <w:trHeight w:hRule="exact" w:val="292"/>
          <w:ins w:id="41" w:author="Alexis Smith (9/1)" w:date="2017-07-06T13:08:00Z"/>
        </w:trPr>
        <w:tc>
          <w:tcPr>
            <w:tcW w:w="4529" w:type="dxa"/>
          </w:tcPr>
          <w:p w14:paraId="334EAF76" w14:textId="77777777" w:rsidR="009F78DF" w:rsidRDefault="009F78DF" w:rsidP="00895401">
            <w:pPr>
              <w:pStyle w:val="TableParagraph"/>
              <w:ind w:left="1669" w:right="1669"/>
              <w:rPr>
                <w:ins w:id="42" w:author="Alexis Smith (9/1)" w:date="2017-07-06T13:08:00Z"/>
                <w:sz w:val="16"/>
              </w:rPr>
            </w:pPr>
            <w:ins w:id="43" w:author="Alexis Smith (9/1)" w:date="2017-07-06T13:08:00Z">
              <w:r>
                <w:rPr>
                  <w:sz w:val="16"/>
                </w:rPr>
                <w:t xml:space="preserve">Front </w:t>
              </w:r>
              <w:proofErr w:type="spellStart"/>
              <w:r>
                <w:rPr>
                  <w:sz w:val="16"/>
                </w:rPr>
                <w:t>Dr</w:t>
              </w:r>
              <w:proofErr w:type="spellEnd"/>
            </w:ins>
          </w:p>
        </w:tc>
        <w:tc>
          <w:tcPr>
            <w:tcW w:w="5713" w:type="dxa"/>
          </w:tcPr>
          <w:p w14:paraId="6CAE2119" w14:textId="77777777" w:rsidR="009F78DF" w:rsidRDefault="009F78DF" w:rsidP="00895401">
            <w:pPr>
              <w:pStyle w:val="TableParagraph"/>
              <w:ind w:left="2159" w:right="2159"/>
              <w:rPr>
                <w:ins w:id="44" w:author="Alexis Smith (9/1)" w:date="2017-07-06T13:08:00Z"/>
                <w:sz w:val="16"/>
              </w:rPr>
            </w:pPr>
            <w:ins w:id="45" w:author="Alexis Smith (9/1)" w:date="2017-07-06T13:08:00Z">
              <w:r>
                <w:rPr>
                  <w:sz w:val="16"/>
                </w:rPr>
                <w:t>Front</w:t>
              </w:r>
            </w:ins>
          </w:p>
        </w:tc>
        <w:tc>
          <w:tcPr>
            <w:tcW w:w="2184" w:type="dxa"/>
          </w:tcPr>
          <w:p w14:paraId="6F38B71D" w14:textId="77777777" w:rsidR="009F78DF" w:rsidRDefault="009F78DF" w:rsidP="00895401">
            <w:pPr>
              <w:pStyle w:val="TableParagraph"/>
              <w:ind w:left="721" w:right="721"/>
              <w:rPr>
                <w:ins w:id="46" w:author="Alexis Smith (9/1)" w:date="2017-07-06T13:08:00Z"/>
                <w:sz w:val="16"/>
              </w:rPr>
            </w:pPr>
            <w:ins w:id="47" w:author="Alexis Smith (9/1)" w:date="2017-07-06T13:08:00Z">
              <w:r>
                <w:rPr>
                  <w:sz w:val="16"/>
                </w:rPr>
                <w:t>20.0</w:t>
              </w:r>
            </w:ins>
          </w:p>
        </w:tc>
        <w:tc>
          <w:tcPr>
            <w:tcW w:w="1955" w:type="dxa"/>
          </w:tcPr>
          <w:p w14:paraId="6DD5B743" w14:textId="77777777" w:rsidR="009F78DF" w:rsidRDefault="009F78DF" w:rsidP="00895401">
            <w:pPr>
              <w:pStyle w:val="TableParagraph"/>
              <w:ind w:left="640" w:right="640"/>
              <w:rPr>
                <w:ins w:id="48" w:author="Alexis Smith (9/1)" w:date="2017-07-06T13:08:00Z"/>
                <w:sz w:val="16"/>
              </w:rPr>
            </w:pPr>
            <w:ins w:id="49" w:author="Alexis Smith (9/1)" w:date="2017-07-06T13:08:00Z">
              <w:r>
                <w:rPr>
                  <w:sz w:val="16"/>
                </w:rPr>
                <w:t>0.50</w:t>
              </w:r>
            </w:ins>
          </w:p>
        </w:tc>
      </w:tr>
      <w:tr w:rsidR="009F78DF" w14:paraId="5B2C053B" w14:textId="77777777" w:rsidTr="00895401">
        <w:trPr>
          <w:trHeight w:hRule="exact" w:val="292"/>
          <w:ins w:id="50" w:author="Alexis Smith (9/1)" w:date="2017-07-06T13:08:00Z"/>
        </w:trPr>
        <w:tc>
          <w:tcPr>
            <w:tcW w:w="4529" w:type="dxa"/>
          </w:tcPr>
          <w:p w14:paraId="6A8B06C2" w14:textId="77777777" w:rsidR="009F78DF" w:rsidRDefault="009F78DF" w:rsidP="00895401">
            <w:pPr>
              <w:pStyle w:val="TableParagraph"/>
              <w:ind w:left="1669" w:right="1669"/>
              <w:rPr>
                <w:ins w:id="51" w:author="Alexis Smith (9/1)" w:date="2017-07-06T13:08:00Z"/>
                <w:sz w:val="16"/>
              </w:rPr>
            </w:pPr>
            <w:proofErr w:type="spellStart"/>
            <w:ins w:id="52" w:author="Alexis Smith (9/1)" w:date="2017-07-06T13:08:00Z">
              <w:r>
                <w:rPr>
                  <w:sz w:val="16"/>
                </w:rPr>
                <w:t>GarToHouse</w:t>
              </w:r>
              <w:proofErr w:type="spellEnd"/>
              <w:r>
                <w:rPr>
                  <w:sz w:val="16"/>
                </w:rPr>
                <w:t xml:space="preserve"> </w:t>
              </w:r>
              <w:proofErr w:type="spellStart"/>
              <w:r>
                <w:rPr>
                  <w:sz w:val="16"/>
                </w:rPr>
                <w:t>Dr</w:t>
              </w:r>
              <w:proofErr w:type="spellEnd"/>
            </w:ins>
          </w:p>
        </w:tc>
        <w:tc>
          <w:tcPr>
            <w:tcW w:w="5713" w:type="dxa"/>
          </w:tcPr>
          <w:p w14:paraId="728F4300" w14:textId="77777777" w:rsidR="009F78DF" w:rsidRDefault="009F78DF" w:rsidP="00895401">
            <w:pPr>
              <w:pStyle w:val="TableParagraph"/>
              <w:ind w:left="2159" w:right="2159"/>
              <w:rPr>
                <w:ins w:id="53" w:author="Alexis Smith (9/1)" w:date="2017-07-06T13:08:00Z"/>
                <w:sz w:val="16"/>
              </w:rPr>
            </w:pPr>
            <w:proofErr w:type="spellStart"/>
            <w:ins w:id="54" w:author="Alexis Smith (9/1)" w:date="2017-07-06T13:08:00Z">
              <w:r>
                <w:rPr>
                  <w:sz w:val="16"/>
                </w:rPr>
                <w:t>GarToHouse</w:t>
              </w:r>
              <w:proofErr w:type="spellEnd"/>
              <w:r>
                <w:rPr>
                  <w:sz w:val="16"/>
                </w:rPr>
                <w:t xml:space="preserve"> Front</w:t>
              </w:r>
            </w:ins>
          </w:p>
        </w:tc>
        <w:tc>
          <w:tcPr>
            <w:tcW w:w="2184" w:type="dxa"/>
          </w:tcPr>
          <w:p w14:paraId="7D0A40DF" w14:textId="77777777" w:rsidR="009F78DF" w:rsidRDefault="009F78DF" w:rsidP="00895401">
            <w:pPr>
              <w:pStyle w:val="TableParagraph"/>
              <w:ind w:left="721" w:right="721"/>
              <w:rPr>
                <w:ins w:id="55" w:author="Alexis Smith (9/1)" w:date="2017-07-06T13:08:00Z"/>
                <w:sz w:val="16"/>
              </w:rPr>
            </w:pPr>
            <w:ins w:id="56" w:author="Alexis Smith (9/1)" w:date="2017-07-06T13:08:00Z">
              <w:r>
                <w:rPr>
                  <w:sz w:val="16"/>
                </w:rPr>
                <w:t>20.0</w:t>
              </w:r>
            </w:ins>
          </w:p>
        </w:tc>
        <w:tc>
          <w:tcPr>
            <w:tcW w:w="1955" w:type="dxa"/>
          </w:tcPr>
          <w:p w14:paraId="0D679E2E" w14:textId="77777777" w:rsidR="009F78DF" w:rsidRDefault="009F78DF" w:rsidP="00895401">
            <w:pPr>
              <w:pStyle w:val="TableParagraph"/>
              <w:ind w:left="640" w:right="640"/>
              <w:rPr>
                <w:ins w:id="57" w:author="Alexis Smith (9/1)" w:date="2017-07-06T13:08:00Z"/>
                <w:sz w:val="16"/>
              </w:rPr>
            </w:pPr>
            <w:ins w:id="58" w:author="Alexis Smith (9/1)" w:date="2017-07-06T13:08:00Z">
              <w:r>
                <w:rPr>
                  <w:sz w:val="16"/>
                </w:rPr>
                <w:t>0.50</w:t>
              </w:r>
            </w:ins>
          </w:p>
        </w:tc>
      </w:tr>
      <w:tr w:rsidR="009F78DF" w14:paraId="1DF3D877" w14:textId="77777777" w:rsidTr="00895401">
        <w:trPr>
          <w:trHeight w:hRule="exact" w:val="292"/>
          <w:ins w:id="59" w:author="Alexis Smith (9/1)" w:date="2017-07-06T13:08:00Z"/>
        </w:trPr>
        <w:tc>
          <w:tcPr>
            <w:tcW w:w="4529" w:type="dxa"/>
          </w:tcPr>
          <w:p w14:paraId="42D17CF4" w14:textId="77777777" w:rsidR="009F78DF" w:rsidRDefault="009F78DF" w:rsidP="00895401">
            <w:pPr>
              <w:pStyle w:val="TableParagraph"/>
              <w:ind w:left="1669" w:right="1669"/>
              <w:rPr>
                <w:ins w:id="60" w:author="Alexis Smith (9/1)" w:date="2017-07-06T13:08:00Z"/>
                <w:sz w:val="16"/>
              </w:rPr>
            </w:pPr>
            <w:proofErr w:type="spellStart"/>
            <w:ins w:id="61" w:author="Alexis Smith (9/1)" w:date="2017-07-06T13:08:00Z">
              <w:r>
                <w:rPr>
                  <w:sz w:val="16"/>
                </w:rPr>
                <w:t>GDoor</w:t>
              </w:r>
              <w:proofErr w:type="spellEnd"/>
            </w:ins>
          </w:p>
        </w:tc>
        <w:tc>
          <w:tcPr>
            <w:tcW w:w="5713" w:type="dxa"/>
          </w:tcPr>
          <w:p w14:paraId="79B37248" w14:textId="77777777" w:rsidR="009F78DF" w:rsidRDefault="009F78DF" w:rsidP="00895401">
            <w:pPr>
              <w:pStyle w:val="TableParagraph"/>
              <w:ind w:left="2159" w:right="2159"/>
              <w:rPr>
                <w:ins w:id="62" w:author="Alexis Smith (9/1)" w:date="2017-07-06T13:08:00Z"/>
                <w:sz w:val="16"/>
              </w:rPr>
            </w:pPr>
            <w:proofErr w:type="spellStart"/>
            <w:ins w:id="63" w:author="Alexis Smith (9/1)" w:date="2017-07-06T13:08:00Z">
              <w:r>
                <w:rPr>
                  <w:sz w:val="16"/>
                </w:rPr>
                <w:t>Gwall</w:t>
              </w:r>
              <w:proofErr w:type="spellEnd"/>
              <w:r>
                <w:rPr>
                  <w:sz w:val="16"/>
                </w:rPr>
                <w:t xml:space="preserve"> Front</w:t>
              </w:r>
            </w:ins>
          </w:p>
        </w:tc>
        <w:tc>
          <w:tcPr>
            <w:tcW w:w="2184" w:type="dxa"/>
          </w:tcPr>
          <w:p w14:paraId="74342598" w14:textId="77777777" w:rsidR="009F78DF" w:rsidRDefault="009F78DF" w:rsidP="00895401">
            <w:pPr>
              <w:pStyle w:val="TableParagraph"/>
              <w:ind w:left="721" w:right="721"/>
              <w:rPr>
                <w:ins w:id="64" w:author="Alexis Smith (9/1)" w:date="2017-07-06T13:08:00Z"/>
                <w:sz w:val="16"/>
              </w:rPr>
            </w:pPr>
            <w:ins w:id="65" w:author="Alexis Smith (9/1)" w:date="2017-07-06T13:08:00Z">
              <w:r>
                <w:rPr>
                  <w:sz w:val="16"/>
                </w:rPr>
                <w:t>108.0</w:t>
              </w:r>
            </w:ins>
          </w:p>
        </w:tc>
        <w:tc>
          <w:tcPr>
            <w:tcW w:w="1955" w:type="dxa"/>
          </w:tcPr>
          <w:p w14:paraId="0F9338B9" w14:textId="77777777" w:rsidR="009F78DF" w:rsidRDefault="009F78DF" w:rsidP="00895401">
            <w:pPr>
              <w:pStyle w:val="TableParagraph"/>
              <w:ind w:left="640" w:right="640"/>
              <w:rPr>
                <w:ins w:id="66" w:author="Alexis Smith (9/1)" w:date="2017-07-06T13:08:00Z"/>
                <w:sz w:val="16"/>
              </w:rPr>
            </w:pPr>
            <w:ins w:id="67" w:author="Alexis Smith (9/1)" w:date="2017-07-06T13:08:00Z">
              <w:r>
                <w:rPr>
                  <w:sz w:val="16"/>
                </w:rPr>
                <w:t>1.00</w:t>
              </w:r>
            </w:ins>
          </w:p>
        </w:tc>
      </w:tr>
    </w:tbl>
    <w:p w14:paraId="2EC41D1B" w14:textId="77777777" w:rsidR="009F78DF" w:rsidRDefault="009F78DF">
      <w:pPr>
        <w:pStyle w:val="BodyText"/>
        <w:spacing w:before="4"/>
        <w:rPr>
          <w:rFonts w:ascii="Times New Roman"/>
          <w:sz w:val="25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196"/>
        <w:gridCol w:w="2196"/>
        <w:gridCol w:w="1708"/>
        <w:gridCol w:w="1652"/>
        <w:gridCol w:w="1486"/>
        <w:gridCol w:w="1486"/>
        <w:gridCol w:w="1476"/>
      </w:tblGrid>
      <w:tr w:rsidR="008A1DBA" w14:paraId="1488808D" w14:textId="77777777">
        <w:trPr>
          <w:trHeight w:hRule="exact" w:val="292"/>
        </w:trPr>
        <w:tc>
          <w:tcPr>
            <w:tcW w:w="14380" w:type="dxa"/>
            <w:gridSpan w:val="8"/>
          </w:tcPr>
          <w:p w14:paraId="349D606A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ATTIC</w:t>
            </w:r>
          </w:p>
        </w:tc>
      </w:tr>
      <w:tr w:rsidR="008A1DBA" w14:paraId="25B40FA1" w14:textId="77777777" w:rsidTr="005313C9">
        <w:trPr>
          <w:trHeight w:hRule="exact" w:val="292"/>
        </w:trPr>
        <w:tc>
          <w:tcPr>
            <w:tcW w:w="2180" w:type="dxa"/>
          </w:tcPr>
          <w:p w14:paraId="53B863FC" w14:textId="77777777" w:rsidR="008A1DBA" w:rsidRDefault="00FE7B92">
            <w:pPr>
              <w:pStyle w:val="TableParagraph"/>
              <w:ind w:left="748" w:right="748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196" w:type="dxa"/>
          </w:tcPr>
          <w:p w14:paraId="63E08E51" w14:textId="77777777" w:rsidR="008A1DBA" w:rsidRDefault="00FE7B92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196" w:type="dxa"/>
          </w:tcPr>
          <w:p w14:paraId="38C0961D" w14:textId="77777777" w:rsidR="008A1DBA" w:rsidRDefault="00FE7B92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708" w:type="dxa"/>
          </w:tcPr>
          <w:p w14:paraId="4F4BA476" w14:textId="77777777" w:rsidR="008A1DBA" w:rsidRDefault="00FE7B92">
            <w:pPr>
              <w:pStyle w:val="TableParagraph"/>
              <w:ind w:left="403" w:right="403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652" w:type="dxa"/>
          </w:tcPr>
          <w:p w14:paraId="23F1191D" w14:textId="77777777" w:rsidR="008A1DBA" w:rsidRDefault="00FE7B92">
            <w:pPr>
              <w:pStyle w:val="TableParagraph"/>
              <w:ind w:left="189" w:right="189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486" w:type="dxa"/>
          </w:tcPr>
          <w:p w14:paraId="735D23A1" w14:textId="77777777" w:rsidR="008A1DBA" w:rsidRDefault="00FE7B92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486" w:type="dxa"/>
          </w:tcPr>
          <w:p w14:paraId="572CDD3C" w14:textId="77777777" w:rsidR="008A1DBA" w:rsidRDefault="00FE7B92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1476" w:type="dxa"/>
          </w:tcPr>
          <w:p w14:paraId="6F30297A" w14:textId="77777777" w:rsidR="008A1DBA" w:rsidRDefault="00FE7B92">
            <w:pPr>
              <w:pStyle w:val="TableParagraph"/>
              <w:ind w:left="326" w:right="326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</w:tr>
      <w:tr w:rsidR="008A1DBA" w14:paraId="1DCE6D6B" w14:textId="77777777" w:rsidTr="005313C9">
        <w:trPr>
          <w:trHeight w:hRule="exact" w:val="336"/>
        </w:trPr>
        <w:tc>
          <w:tcPr>
            <w:tcW w:w="2180" w:type="dxa"/>
            <w:vAlign w:val="center"/>
          </w:tcPr>
          <w:p w14:paraId="07C852F5" w14:textId="77777777" w:rsidR="008A1DBA" w:rsidRDefault="00FE7B92" w:rsidP="005313C9">
            <w:pPr>
              <w:pStyle w:val="TableParagraph"/>
              <w:ind w:left="748" w:right="748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96" w:type="dxa"/>
            <w:vAlign w:val="center"/>
          </w:tcPr>
          <w:p w14:paraId="2B232EB6" w14:textId="77777777" w:rsidR="008A1DBA" w:rsidRDefault="00FE7B92" w:rsidP="005313C9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</w:t>
            </w:r>
          </w:p>
        </w:tc>
        <w:tc>
          <w:tcPr>
            <w:tcW w:w="2196" w:type="dxa"/>
            <w:vAlign w:val="center"/>
          </w:tcPr>
          <w:p w14:paraId="7FC3CE4F" w14:textId="77777777" w:rsidR="008A1DBA" w:rsidRDefault="00FE7B92" w:rsidP="005313C9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708" w:type="dxa"/>
            <w:vAlign w:val="center"/>
          </w:tcPr>
          <w:p w14:paraId="15CEB6DF" w14:textId="77777777" w:rsidR="008A1DBA" w:rsidRDefault="00FE7B92" w:rsidP="005313C9">
            <w:pPr>
              <w:pStyle w:val="TableParagraph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Roof Rise</w:t>
            </w:r>
            <w:ins w:id="68" w:author="Alexis Smith (9/1)" w:date="2017-07-06T13:21:00Z">
              <w:r w:rsidR="005313C9">
                <w:rPr>
                  <w:b/>
                  <w:sz w:val="16"/>
                </w:rPr>
                <w:t xml:space="preserve"> (x in 12)</w:t>
              </w:r>
            </w:ins>
          </w:p>
        </w:tc>
        <w:tc>
          <w:tcPr>
            <w:tcW w:w="1652" w:type="dxa"/>
            <w:vAlign w:val="center"/>
          </w:tcPr>
          <w:p w14:paraId="364A3A64" w14:textId="77777777" w:rsidR="008A1DBA" w:rsidRDefault="00FE7B92" w:rsidP="005313C9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Roof Reflectance</w:t>
            </w:r>
          </w:p>
        </w:tc>
        <w:tc>
          <w:tcPr>
            <w:tcW w:w="1486" w:type="dxa"/>
            <w:vAlign w:val="center"/>
          </w:tcPr>
          <w:p w14:paraId="58AEDCB4" w14:textId="77777777" w:rsidR="008A1DBA" w:rsidRDefault="00FE7B92" w:rsidP="005313C9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Roof Emittance</w:t>
            </w:r>
          </w:p>
        </w:tc>
        <w:tc>
          <w:tcPr>
            <w:tcW w:w="1486" w:type="dxa"/>
            <w:vAlign w:val="center"/>
          </w:tcPr>
          <w:p w14:paraId="4755BF14" w14:textId="77777777" w:rsidR="008A1DBA" w:rsidRDefault="00FE7B92" w:rsidP="005313C9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Radiant Barrier</w:t>
            </w:r>
          </w:p>
        </w:tc>
        <w:tc>
          <w:tcPr>
            <w:tcW w:w="1476" w:type="dxa"/>
            <w:vAlign w:val="center"/>
          </w:tcPr>
          <w:p w14:paraId="3F904C5D" w14:textId="77777777" w:rsidR="008A1DBA" w:rsidRDefault="00FE7B92" w:rsidP="005313C9">
            <w:pPr>
              <w:pStyle w:val="TableParagraph"/>
              <w:ind w:left="326" w:right="326"/>
              <w:rPr>
                <w:b/>
                <w:sz w:val="16"/>
              </w:rPr>
            </w:pPr>
            <w:r>
              <w:rPr>
                <w:b/>
                <w:sz w:val="16"/>
              </w:rPr>
              <w:t>Cool Roof</w:t>
            </w:r>
          </w:p>
        </w:tc>
      </w:tr>
      <w:tr w:rsidR="008A1DBA" w14:paraId="0F680552" w14:textId="77777777" w:rsidTr="005313C9">
        <w:trPr>
          <w:trHeight w:hRule="exact" w:val="292"/>
        </w:trPr>
        <w:tc>
          <w:tcPr>
            <w:tcW w:w="2180" w:type="dxa"/>
          </w:tcPr>
          <w:p w14:paraId="13486F5A" w14:textId="77777777" w:rsidR="008A1DBA" w:rsidRDefault="00FE7B92">
            <w:pPr>
              <w:pStyle w:val="TableParagraph"/>
              <w:ind w:left="748" w:right="748"/>
              <w:rPr>
                <w:sz w:val="16"/>
              </w:rPr>
            </w:pPr>
            <w:r>
              <w:rPr>
                <w:sz w:val="16"/>
              </w:rPr>
              <w:t>Attic</w:t>
            </w:r>
          </w:p>
        </w:tc>
        <w:tc>
          <w:tcPr>
            <w:tcW w:w="2196" w:type="dxa"/>
          </w:tcPr>
          <w:p w14:paraId="5CE47C20" w14:textId="77777777" w:rsidR="008A1DBA" w:rsidRDefault="00FE7B9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Tile High performance</w:t>
            </w:r>
          </w:p>
        </w:tc>
        <w:tc>
          <w:tcPr>
            <w:tcW w:w="2196" w:type="dxa"/>
          </w:tcPr>
          <w:p w14:paraId="447ACCD0" w14:textId="77777777" w:rsidR="008A1DBA" w:rsidRDefault="00FE7B9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Ventilated</w:t>
            </w:r>
          </w:p>
        </w:tc>
        <w:tc>
          <w:tcPr>
            <w:tcW w:w="1708" w:type="dxa"/>
          </w:tcPr>
          <w:p w14:paraId="361024B3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52" w:type="dxa"/>
          </w:tcPr>
          <w:p w14:paraId="245CB867" w14:textId="77777777" w:rsidR="008A1DBA" w:rsidRDefault="00FE7B92">
            <w:pPr>
              <w:pStyle w:val="TableParagraph"/>
              <w:ind w:left="189" w:right="189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1486" w:type="dxa"/>
          </w:tcPr>
          <w:p w14:paraId="141B04F0" w14:textId="77777777" w:rsidR="008A1DBA" w:rsidRDefault="00FE7B9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1486" w:type="dxa"/>
          </w:tcPr>
          <w:p w14:paraId="6B992388" w14:textId="77777777" w:rsidR="008A1DBA" w:rsidRDefault="00FE7B9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476" w:type="dxa"/>
          </w:tcPr>
          <w:p w14:paraId="6CF50905" w14:textId="77777777" w:rsidR="008A1DBA" w:rsidRDefault="00FE7B92">
            <w:pPr>
              <w:pStyle w:val="TableParagraph"/>
              <w:ind w:left="326" w:right="32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8A1DBA" w14:paraId="36A9B7B0" w14:textId="77777777" w:rsidTr="005313C9">
        <w:trPr>
          <w:trHeight w:hRule="exact" w:val="292"/>
        </w:trPr>
        <w:tc>
          <w:tcPr>
            <w:tcW w:w="2180" w:type="dxa"/>
          </w:tcPr>
          <w:p w14:paraId="24A0E20C" w14:textId="77777777" w:rsidR="008A1DBA" w:rsidRDefault="00FE7B92">
            <w:pPr>
              <w:pStyle w:val="TableParagraph"/>
              <w:ind w:left="748" w:right="748"/>
              <w:rPr>
                <w:sz w:val="16"/>
              </w:rPr>
            </w:pPr>
            <w:r>
              <w:rPr>
                <w:sz w:val="16"/>
              </w:rPr>
              <w:t>Gar Attic</w:t>
            </w:r>
          </w:p>
        </w:tc>
        <w:tc>
          <w:tcPr>
            <w:tcW w:w="2196" w:type="dxa"/>
          </w:tcPr>
          <w:p w14:paraId="4B0CB63C" w14:textId="77777777" w:rsidR="008A1DBA" w:rsidRDefault="00FE7B9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Tile Roof</w:t>
            </w:r>
          </w:p>
        </w:tc>
        <w:tc>
          <w:tcPr>
            <w:tcW w:w="2196" w:type="dxa"/>
          </w:tcPr>
          <w:p w14:paraId="41B7E766" w14:textId="77777777" w:rsidR="008A1DBA" w:rsidRDefault="00FE7B9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Ventilated</w:t>
            </w:r>
          </w:p>
        </w:tc>
        <w:tc>
          <w:tcPr>
            <w:tcW w:w="1708" w:type="dxa"/>
          </w:tcPr>
          <w:p w14:paraId="47351875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52" w:type="dxa"/>
          </w:tcPr>
          <w:p w14:paraId="5AF829A1" w14:textId="77777777" w:rsidR="008A1DBA" w:rsidRDefault="00FE7B92">
            <w:pPr>
              <w:pStyle w:val="TableParagraph"/>
              <w:ind w:left="189" w:right="189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1486" w:type="dxa"/>
          </w:tcPr>
          <w:p w14:paraId="7D61D941" w14:textId="77777777" w:rsidR="008A1DBA" w:rsidRDefault="00FE7B9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1486" w:type="dxa"/>
          </w:tcPr>
          <w:p w14:paraId="2DD895AA" w14:textId="77777777" w:rsidR="008A1DBA" w:rsidRDefault="00FE7B9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476" w:type="dxa"/>
          </w:tcPr>
          <w:p w14:paraId="68F268C2" w14:textId="77777777" w:rsidR="008A1DBA" w:rsidRDefault="00FE7B92">
            <w:pPr>
              <w:pStyle w:val="TableParagraph"/>
              <w:ind w:left="326" w:right="32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27F8B348" w14:textId="77777777" w:rsidR="008A1DBA" w:rsidRDefault="008A1DBA">
      <w:pPr>
        <w:pStyle w:val="BodyText"/>
        <w:spacing w:before="4"/>
        <w:rPr>
          <w:rFonts w:ascii="Times New Roman"/>
          <w:sz w:val="25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2"/>
        <w:gridCol w:w="1358"/>
        <w:gridCol w:w="3287"/>
        <w:gridCol w:w="1023"/>
        <w:gridCol w:w="815"/>
        <w:gridCol w:w="914"/>
        <w:gridCol w:w="742"/>
        <w:gridCol w:w="803"/>
        <w:gridCol w:w="771"/>
        <w:gridCol w:w="2106"/>
      </w:tblGrid>
      <w:tr w:rsidR="008A1DBA" w14:paraId="7B8A224E" w14:textId="77777777">
        <w:trPr>
          <w:trHeight w:hRule="exact" w:val="292"/>
        </w:trPr>
        <w:tc>
          <w:tcPr>
            <w:tcW w:w="14380" w:type="dxa"/>
            <w:gridSpan w:val="10"/>
          </w:tcPr>
          <w:p w14:paraId="0B028A8E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FENESTRATION / GLAZING</w:t>
            </w:r>
          </w:p>
        </w:tc>
      </w:tr>
      <w:tr w:rsidR="008A1DBA" w14:paraId="55EA8598" w14:textId="77777777">
        <w:trPr>
          <w:trHeight w:hRule="exact" w:val="292"/>
        </w:trPr>
        <w:tc>
          <w:tcPr>
            <w:tcW w:w="2562" w:type="dxa"/>
          </w:tcPr>
          <w:p w14:paraId="7D52F76E" w14:textId="77777777" w:rsidR="008A1DBA" w:rsidRDefault="00FE7B92">
            <w:pPr>
              <w:pStyle w:val="TableParagraph"/>
              <w:ind w:left="957" w:right="957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358" w:type="dxa"/>
          </w:tcPr>
          <w:p w14:paraId="72EB22C8" w14:textId="77777777" w:rsidR="008A1DBA" w:rsidRDefault="00FE7B92">
            <w:pPr>
              <w:pStyle w:val="TableParagraph"/>
              <w:ind w:left="364" w:right="364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287" w:type="dxa"/>
          </w:tcPr>
          <w:p w14:paraId="41A23B2E" w14:textId="77777777" w:rsidR="008A1DBA" w:rsidRDefault="00FE7B92">
            <w:pPr>
              <w:pStyle w:val="TableParagraph"/>
              <w:ind w:left="474" w:right="474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023" w:type="dxa"/>
          </w:tcPr>
          <w:p w14:paraId="07C53C8A" w14:textId="77777777" w:rsidR="008A1DBA" w:rsidRDefault="00FE7B92">
            <w:pPr>
              <w:pStyle w:val="TableParagraph"/>
              <w:ind w:left="130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815" w:type="dxa"/>
          </w:tcPr>
          <w:p w14:paraId="34B03208" w14:textId="77777777" w:rsidR="008A1DBA" w:rsidRDefault="00FE7B92">
            <w:pPr>
              <w:pStyle w:val="TableParagraph"/>
              <w:ind w:left="266" w:right="266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914" w:type="dxa"/>
          </w:tcPr>
          <w:p w14:paraId="667C23B6" w14:textId="77777777" w:rsidR="008A1DBA" w:rsidRDefault="00FE7B92">
            <w:pPr>
              <w:pStyle w:val="TableParagraph"/>
              <w:ind w:left="71" w:right="71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742" w:type="dxa"/>
          </w:tcPr>
          <w:p w14:paraId="4372EFE8" w14:textId="77777777" w:rsidR="008A1DBA" w:rsidRDefault="00FE7B92">
            <w:pPr>
              <w:pStyle w:val="TableParagraph"/>
              <w:ind w:left="185"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803" w:type="dxa"/>
          </w:tcPr>
          <w:p w14:paraId="2B6A7B9D" w14:textId="77777777" w:rsidR="008A1DBA" w:rsidRDefault="00FE7B92">
            <w:pPr>
              <w:pStyle w:val="TableParagraph"/>
              <w:ind w:left="64" w:right="64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  <w:tc>
          <w:tcPr>
            <w:tcW w:w="771" w:type="dxa"/>
          </w:tcPr>
          <w:p w14:paraId="2F14F1D4" w14:textId="77777777" w:rsidR="008A1DBA" w:rsidRDefault="00FE7B92">
            <w:pPr>
              <w:pStyle w:val="TableParagraph"/>
              <w:ind w:left="124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09</w:t>
            </w:r>
          </w:p>
        </w:tc>
        <w:tc>
          <w:tcPr>
            <w:tcW w:w="2106" w:type="dxa"/>
          </w:tcPr>
          <w:p w14:paraId="518E29E8" w14:textId="77777777" w:rsidR="008A1DBA" w:rsidRDefault="00FE7B92">
            <w:pPr>
              <w:pStyle w:val="TableParagraph"/>
              <w:ind w:left="218"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  <w:tr w:rsidR="008A1DBA" w14:paraId="6DC675C6" w14:textId="77777777">
        <w:trPr>
          <w:trHeight w:hRule="exact" w:val="519"/>
        </w:trPr>
        <w:tc>
          <w:tcPr>
            <w:tcW w:w="2562" w:type="dxa"/>
          </w:tcPr>
          <w:p w14:paraId="2113E9AB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3F8099C" w14:textId="77777777" w:rsidR="008A1DBA" w:rsidRDefault="00FE7B92">
            <w:pPr>
              <w:pStyle w:val="TableParagraph"/>
              <w:spacing w:before="0"/>
              <w:ind w:left="957" w:right="957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58" w:type="dxa"/>
          </w:tcPr>
          <w:p w14:paraId="2D9559E6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55A6972F" w14:textId="77777777" w:rsidR="008A1DBA" w:rsidRDefault="00FE7B92">
            <w:pPr>
              <w:pStyle w:val="TableParagraph"/>
              <w:spacing w:before="0"/>
              <w:ind w:left="364" w:right="364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87" w:type="dxa"/>
          </w:tcPr>
          <w:p w14:paraId="7302BC9D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4B0ACB5F" w14:textId="77777777" w:rsidR="008A1DBA" w:rsidRDefault="00FE7B92">
            <w:pPr>
              <w:pStyle w:val="TableParagraph"/>
              <w:spacing w:before="0"/>
              <w:ind w:left="474" w:right="475"/>
              <w:rPr>
                <w:b/>
                <w:sz w:val="16"/>
              </w:rPr>
            </w:pPr>
            <w:r>
              <w:rPr>
                <w:b/>
                <w:sz w:val="16"/>
              </w:rPr>
              <w:t>Surface (Orientation-Azimuth)</w:t>
            </w:r>
          </w:p>
        </w:tc>
        <w:tc>
          <w:tcPr>
            <w:tcW w:w="1023" w:type="dxa"/>
          </w:tcPr>
          <w:p w14:paraId="7828CA8F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4FEFC1FD" w14:textId="77777777" w:rsidR="008A1DBA" w:rsidRDefault="00FE7B92">
            <w:pPr>
              <w:pStyle w:val="TableParagraph"/>
              <w:spacing w:before="0"/>
              <w:ind w:left="130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Width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sz w:val="16"/>
              </w:rPr>
              <w:t>)</w:t>
            </w:r>
          </w:p>
        </w:tc>
        <w:tc>
          <w:tcPr>
            <w:tcW w:w="815" w:type="dxa"/>
          </w:tcPr>
          <w:p w14:paraId="3BF1F26F" w14:textId="77777777" w:rsidR="008A1DBA" w:rsidRDefault="00FE7B92">
            <w:pPr>
              <w:pStyle w:val="TableParagraph"/>
              <w:spacing w:before="76" w:line="249" w:lineRule="auto"/>
              <w:ind w:left="291" w:right="129" w:hanging="1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Height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sz w:val="16"/>
              </w:rPr>
              <w:t>)</w:t>
            </w:r>
          </w:p>
        </w:tc>
        <w:tc>
          <w:tcPr>
            <w:tcW w:w="914" w:type="dxa"/>
          </w:tcPr>
          <w:p w14:paraId="4BEE58E7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1D561D3" w14:textId="77777777" w:rsidR="008A1DBA" w:rsidRDefault="00FE7B92">
            <w:pPr>
              <w:pStyle w:val="TableParagraph"/>
              <w:spacing w:before="0"/>
              <w:ind w:left="71" w:right="71"/>
              <w:rPr>
                <w:b/>
                <w:sz w:val="16"/>
              </w:rPr>
            </w:pPr>
            <w:r>
              <w:rPr>
                <w:b/>
                <w:sz w:val="16"/>
              </w:rPr>
              <w:t>Multiplier</w:t>
            </w:r>
          </w:p>
        </w:tc>
        <w:tc>
          <w:tcPr>
            <w:tcW w:w="742" w:type="dxa"/>
          </w:tcPr>
          <w:p w14:paraId="42168F34" w14:textId="77777777" w:rsidR="008A1DBA" w:rsidRDefault="00FE7B92">
            <w:pPr>
              <w:pStyle w:val="TableParagraph"/>
              <w:spacing w:line="266" w:lineRule="auto"/>
              <w:ind w:left="218" w:right="163" w:hanging="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Area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803" w:type="dxa"/>
          </w:tcPr>
          <w:p w14:paraId="76809687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3E1BB4AD" w14:textId="77777777" w:rsidR="008A1DBA" w:rsidRDefault="00FE7B92">
            <w:pPr>
              <w:pStyle w:val="TableParagraph"/>
              <w:spacing w:before="0"/>
              <w:ind w:left="64" w:right="64"/>
              <w:rPr>
                <w:b/>
                <w:sz w:val="16"/>
              </w:rPr>
            </w:pPr>
            <w:r>
              <w:rPr>
                <w:b/>
                <w:sz w:val="16"/>
              </w:rPr>
              <w:t>U-factor</w:t>
            </w:r>
          </w:p>
        </w:tc>
        <w:tc>
          <w:tcPr>
            <w:tcW w:w="771" w:type="dxa"/>
          </w:tcPr>
          <w:p w14:paraId="47EF1F99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3B9C06C0" w14:textId="77777777" w:rsidR="008A1DBA" w:rsidRDefault="00FE7B92">
            <w:pPr>
              <w:pStyle w:val="TableParagraph"/>
              <w:spacing w:before="0"/>
              <w:ind w:left="124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SHGC</w:t>
            </w:r>
          </w:p>
        </w:tc>
        <w:tc>
          <w:tcPr>
            <w:tcW w:w="2106" w:type="dxa"/>
          </w:tcPr>
          <w:p w14:paraId="6BBBC93E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E243308" w14:textId="77777777" w:rsidR="008A1DBA" w:rsidRDefault="00FE7B92">
            <w:pPr>
              <w:pStyle w:val="TableParagraph"/>
              <w:spacing w:before="0"/>
              <w:ind w:left="217"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Exterior Shading</w:t>
            </w:r>
          </w:p>
        </w:tc>
      </w:tr>
      <w:tr w:rsidR="008A1DBA" w14:paraId="4EE52B00" w14:textId="77777777">
        <w:trPr>
          <w:trHeight w:hRule="exact" w:val="292"/>
        </w:trPr>
        <w:tc>
          <w:tcPr>
            <w:tcW w:w="2562" w:type="dxa"/>
          </w:tcPr>
          <w:p w14:paraId="71A10BC9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F1</w:t>
            </w:r>
          </w:p>
        </w:tc>
        <w:tc>
          <w:tcPr>
            <w:tcW w:w="1358" w:type="dxa"/>
          </w:tcPr>
          <w:p w14:paraId="4A4E1CB9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31B0C50B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Front (Front-70)</w:t>
            </w:r>
          </w:p>
        </w:tc>
        <w:tc>
          <w:tcPr>
            <w:tcW w:w="1023" w:type="dxa"/>
          </w:tcPr>
          <w:p w14:paraId="6583F6AF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10.0</w:t>
            </w:r>
          </w:p>
        </w:tc>
        <w:tc>
          <w:tcPr>
            <w:tcW w:w="815" w:type="dxa"/>
          </w:tcPr>
          <w:p w14:paraId="129B808D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5.0</w:t>
            </w:r>
          </w:p>
        </w:tc>
        <w:tc>
          <w:tcPr>
            <w:tcW w:w="914" w:type="dxa"/>
          </w:tcPr>
          <w:p w14:paraId="729F670E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68416903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50.0</w:t>
            </w:r>
          </w:p>
        </w:tc>
        <w:tc>
          <w:tcPr>
            <w:tcW w:w="803" w:type="dxa"/>
          </w:tcPr>
          <w:p w14:paraId="30668BB5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690A5CA4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4D910121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8A1DBA" w14:paraId="03D75AEF" w14:textId="77777777">
        <w:trPr>
          <w:trHeight w:hRule="exact" w:val="292"/>
        </w:trPr>
        <w:tc>
          <w:tcPr>
            <w:tcW w:w="2562" w:type="dxa"/>
          </w:tcPr>
          <w:p w14:paraId="48AF7AF0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lastRenderedPageBreak/>
              <w:t>F2</w:t>
            </w:r>
          </w:p>
        </w:tc>
        <w:tc>
          <w:tcPr>
            <w:tcW w:w="1358" w:type="dxa"/>
          </w:tcPr>
          <w:p w14:paraId="0F0C1E29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5EEDBD9F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Front (Front-70)</w:t>
            </w:r>
          </w:p>
        </w:tc>
        <w:tc>
          <w:tcPr>
            <w:tcW w:w="1023" w:type="dxa"/>
          </w:tcPr>
          <w:p w14:paraId="6190557A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10.0</w:t>
            </w:r>
          </w:p>
        </w:tc>
        <w:tc>
          <w:tcPr>
            <w:tcW w:w="815" w:type="dxa"/>
          </w:tcPr>
          <w:p w14:paraId="792C058E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5.0</w:t>
            </w:r>
          </w:p>
        </w:tc>
        <w:tc>
          <w:tcPr>
            <w:tcW w:w="914" w:type="dxa"/>
          </w:tcPr>
          <w:p w14:paraId="28DE096E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691C89B7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50.0</w:t>
            </w:r>
          </w:p>
        </w:tc>
        <w:tc>
          <w:tcPr>
            <w:tcW w:w="803" w:type="dxa"/>
          </w:tcPr>
          <w:p w14:paraId="06DC19A2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44D021C2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7FABFB5F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8A1DBA" w14:paraId="7C78D788" w14:textId="77777777">
        <w:trPr>
          <w:trHeight w:hRule="exact" w:val="292"/>
        </w:trPr>
        <w:tc>
          <w:tcPr>
            <w:tcW w:w="2562" w:type="dxa"/>
          </w:tcPr>
          <w:p w14:paraId="77C83A31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L1</w:t>
            </w:r>
          </w:p>
        </w:tc>
        <w:tc>
          <w:tcPr>
            <w:tcW w:w="1358" w:type="dxa"/>
          </w:tcPr>
          <w:p w14:paraId="576D72EB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1CDE8ACC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Left (Left-160)</w:t>
            </w:r>
          </w:p>
        </w:tc>
        <w:tc>
          <w:tcPr>
            <w:tcW w:w="1023" w:type="dxa"/>
          </w:tcPr>
          <w:p w14:paraId="207F7D64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  <w:tc>
          <w:tcPr>
            <w:tcW w:w="815" w:type="dxa"/>
          </w:tcPr>
          <w:p w14:paraId="55FA3187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4.7</w:t>
            </w:r>
          </w:p>
        </w:tc>
        <w:tc>
          <w:tcPr>
            <w:tcW w:w="914" w:type="dxa"/>
          </w:tcPr>
          <w:p w14:paraId="7A4AFDD4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42" w:type="dxa"/>
          </w:tcPr>
          <w:p w14:paraId="29F89C89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56.0</w:t>
            </w:r>
          </w:p>
        </w:tc>
        <w:tc>
          <w:tcPr>
            <w:tcW w:w="803" w:type="dxa"/>
          </w:tcPr>
          <w:p w14:paraId="419A0A9D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4D95F084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0C38DCBC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8A1DBA" w14:paraId="195E5BA0" w14:textId="77777777">
        <w:trPr>
          <w:trHeight w:hRule="exact" w:val="292"/>
        </w:trPr>
        <w:tc>
          <w:tcPr>
            <w:tcW w:w="2562" w:type="dxa"/>
          </w:tcPr>
          <w:p w14:paraId="42F1884C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B1 SGD</w:t>
            </w:r>
          </w:p>
        </w:tc>
        <w:tc>
          <w:tcPr>
            <w:tcW w:w="1358" w:type="dxa"/>
          </w:tcPr>
          <w:p w14:paraId="4706AA3E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65BDF62C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Back (Back-250)</w:t>
            </w:r>
          </w:p>
        </w:tc>
        <w:tc>
          <w:tcPr>
            <w:tcW w:w="1023" w:type="dxa"/>
          </w:tcPr>
          <w:p w14:paraId="4399D42B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8.0</w:t>
            </w:r>
          </w:p>
        </w:tc>
        <w:tc>
          <w:tcPr>
            <w:tcW w:w="815" w:type="dxa"/>
          </w:tcPr>
          <w:p w14:paraId="7F6D5BD2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7.7</w:t>
            </w:r>
          </w:p>
        </w:tc>
        <w:tc>
          <w:tcPr>
            <w:tcW w:w="914" w:type="dxa"/>
          </w:tcPr>
          <w:p w14:paraId="21687E34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40BE4E8F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61.4</w:t>
            </w:r>
          </w:p>
        </w:tc>
        <w:tc>
          <w:tcPr>
            <w:tcW w:w="803" w:type="dxa"/>
          </w:tcPr>
          <w:p w14:paraId="5FD88A3B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113BE1D0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41529D03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8A1DBA" w14:paraId="72BB7B9F" w14:textId="77777777">
        <w:trPr>
          <w:trHeight w:hRule="exact" w:val="292"/>
        </w:trPr>
        <w:tc>
          <w:tcPr>
            <w:tcW w:w="2562" w:type="dxa"/>
          </w:tcPr>
          <w:p w14:paraId="53EDD34E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1358" w:type="dxa"/>
          </w:tcPr>
          <w:p w14:paraId="65D02A6E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7DF8A8A8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Back (Back-250)</w:t>
            </w:r>
          </w:p>
        </w:tc>
        <w:tc>
          <w:tcPr>
            <w:tcW w:w="1023" w:type="dxa"/>
          </w:tcPr>
          <w:p w14:paraId="476B280C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  <w:tc>
          <w:tcPr>
            <w:tcW w:w="815" w:type="dxa"/>
          </w:tcPr>
          <w:p w14:paraId="74EC274D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4.7</w:t>
            </w:r>
          </w:p>
        </w:tc>
        <w:tc>
          <w:tcPr>
            <w:tcW w:w="914" w:type="dxa"/>
          </w:tcPr>
          <w:p w14:paraId="22ACB819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42" w:type="dxa"/>
          </w:tcPr>
          <w:p w14:paraId="571F6C20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84.6</w:t>
            </w:r>
          </w:p>
        </w:tc>
        <w:tc>
          <w:tcPr>
            <w:tcW w:w="803" w:type="dxa"/>
          </w:tcPr>
          <w:p w14:paraId="6B83E7AE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3E5BF92B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6972C34E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8A1DBA" w14:paraId="6BE5A171" w14:textId="77777777">
        <w:trPr>
          <w:trHeight w:hRule="exact" w:val="292"/>
        </w:trPr>
        <w:tc>
          <w:tcPr>
            <w:tcW w:w="2562" w:type="dxa"/>
          </w:tcPr>
          <w:p w14:paraId="1D827F5F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B3 SGD</w:t>
            </w:r>
          </w:p>
        </w:tc>
        <w:tc>
          <w:tcPr>
            <w:tcW w:w="1358" w:type="dxa"/>
          </w:tcPr>
          <w:p w14:paraId="325D15B0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3815C0ED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Back (Back-250)</w:t>
            </w:r>
          </w:p>
        </w:tc>
        <w:tc>
          <w:tcPr>
            <w:tcW w:w="1023" w:type="dxa"/>
          </w:tcPr>
          <w:p w14:paraId="35972295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8.0</w:t>
            </w:r>
          </w:p>
        </w:tc>
        <w:tc>
          <w:tcPr>
            <w:tcW w:w="815" w:type="dxa"/>
          </w:tcPr>
          <w:p w14:paraId="021689D8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7.7</w:t>
            </w:r>
          </w:p>
        </w:tc>
        <w:tc>
          <w:tcPr>
            <w:tcW w:w="914" w:type="dxa"/>
          </w:tcPr>
          <w:p w14:paraId="35B2E389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2ACFBDDD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61.4</w:t>
            </w:r>
          </w:p>
        </w:tc>
        <w:tc>
          <w:tcPr>
            <w:tcW w:w="803" w:type="dxa"/>
          </w:tcPr>
          <w:p w14:paraId="7EB38F83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499598B0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0B0F7AC5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8A1DBA" w14:paraId="72939347" w14:textId="77777777">
        <w:trPr>
          <w:trHeight w:hRule="exact" w:val="292"/>
        </w:trPr>
        <w:tc>
          <w:tcPr>
            <w:tcW w:w="2562" w:type="dxa"/>
          </w:tcPr>
          <w:p w14:paraId="636F6FFF" w14:textId="77777777" w:rsidR="008A1DBA" w:rsidRDefault="00FE7B92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R1</w:t>
            </w:r>
          </w:p>
        </w:tc>
        <w:tc>
          <w:tcPr>
            <w:tcW w:w="1358" w:type="dxa"/>
          </w:tcPr>
          <w:p w14:paraId="452884E5" w14:textId="77777777" w:rsidR="008A1DBA" w:rsidRDefault="00FE7B92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3E7F1750" w14:textId="77777777" w:rsidR="008A1DBA" w:rsidRDefault="00FE7B92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Right (Right-340)</w:t>
            </w:r>
          </w:p>
        </w:tc>
        <w:tc>
          <w:tcPr>
            <w:tcW w:w="1023" w:type="dxa"/>
          </w:tcPr>
          <w:p w14:paraId="2CAE34E6" w14:textId="77777777" w:rsidR="008A1DBA" w:rsidRDefault="00FE7B92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  <w:tc>
          <w:tcPr>
            <w:tcW w:w="815" w:type="dxa"/>
          </w:tcPr>
          <w:p w14:paraId="3230376B" w14:textId="77777777" w:rsidR="008A1DBA" w:rsidRDefault="00FE7B92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4.7</w:t>
            </w:r>
          </w:p>
        </w:tc>
        <w:tc>
          <w:tcPr>
            <w:tcW w:w="914" w:type="dxa"/>
          </w:tcPr>
          <w:p w14:paraId="7ECAD1DE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42" w:type="dxa"/>
          </w:tcPr>
          <w:p w14:paraId="45E23539" w14:textId="77777777" w:rsidR="008A1DBA" w:rsidRDefault="00FE7B92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56.0</w:t>
            </w:r>
          </w:p>
        </w:tc>
        <w:tc>
          <w:tcPr>
            <w:tcW w:w="803" w:type="dxa"/>
          </w:tcPr>
          <w:p w14:paraId="1220A40D" w14:textId="77777777" w:rsidR="008A1DBA" w:rsidRDefault="00FE7B92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0942401F" w14:textId="77777777" w:rsidR="008A1DBA" w:rsidRDefault="00FE7B92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4DA29DFB" w14:textId="77777777" w:rsidR="008A1DBA" w:rsidRDefault="00FE7B92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</w:tbl>
    <w:p w14:paraId="2285F69E" w14:textId="77777777" w:rsidR="00F861BC" w:rsidRDefault="00F861BC">
      <w:pPr>
        <w:rPr>
          <w:ins w:id="69" w:author="Alexis Smith (9/1)" w:date="2017-07-06T13:04:00Z"/>
          <w:sz w:val="16"/>
        </w:rPr>
      </w:pPr>
    </w:p>
    <w:p w14:paraId="0852CD90" w14:textId="77777777" w:rsidR="009F78DF" w:rsidRDefault="009F78DF">
      <w:pPr>
        <w:rPr>
          <w:ins w:id="70" w:author="Alexis Smith (9/1)" w:date="2017-07-06T13:04:00Z"/>
          <w:sz w:val="16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959"/>
        <w:gridCol w:w="925"/>
        <w:gridCol w:w="850"/>
        <w:gridCol w:w="924"/>
        <w:gridCol w:w="982"/>
        <w:gridCol w:w="965"/>
        <w:gridCol w:w="928"/>
        <w:gridCol w:w="825"/>
        <w:gridCol w:w="868"/>
        <w:gridCol w:w="846"/>
        <w:gridCol w:w="890"/>
        <w:gridCol w:w="781"/>
        <w:gridCol w:w="684"/>
      </w:tblGrid>
      <w:tr w:rsidR="009F78DF" w14:paraId="2CC0DD52" w14:textId="77777777" w:rsidTr="00895401">
        <w:trPr>
          <w:trHeight w:hRule="exact" w:val="292"/>
        </w:trPr>
        <w:tc>
          <w:tcPr>
            <w:tcW w:w="14380" w:type="dxa"/>
            <w:gridSpan w:val="14"/>
          </w:tcPr>
          <w:p w14:paraId="6BA4CFB2" w14:textId="77777777" w:rsidR="009F78DF" w:rsidRDefault="009F78DF" w:rsidP="00895401">
            <w:pPr>
              <w:pStyle w:val="TableParagraph"/>
              <w:ind w:left="40"/>
              <w:jc w:val="left"/>
              <w:rPr>
                <w:moveTo w:id="71" w:author="Alexis Smith (9/1)" w:date="2017-07-06T13:08:00Z"/>
                <w:b/>
                <w:sz w:val="16"/>
              </w:rPr>
            </w:pPr>
            <w:moveToRangeStart w:id="72" w:author="Alexis Smith (9/1)" w:date="2017-07-06T13:08:00Z" w:name="move487109821"/>
            <w:moveTo w:id="73" w:author="Alexis Smith (9/1)" w:date="2017-07-06T13:08:00Z">
              <w:r>
                <w:rPr>
                  <w:b/>
                  <w:sz w:val="16"/>
                </w:rPr>
                <w:t>OVERHANGS AND FINS</w:t>
              </w:r>
            </w:moveTo>
          </w:p>
        </w:tc>
      </w:tr>
      <w:tr w:rsidR="009F78DF" w14:paraId="7EC92966" w14:textId="77777777" w:rsidTr="00895401">
        <w:trPr>
          <w:trHeight w:hRule="exact" w:val="292"/>
        </w:trPr>
        <w:tc>
          <w:tcPr>
            <w:tcW w:w="2953" w:type="dxa"/>
          </w:tcPr>
          <w:p w14:paraId="7DF75DCA" w14:textId="77777777" w:rsidR="009F78DF" w:rsidRDefault="009F78DF" w:rsidP="00895401">
            <w:pPr>
              <w:pStyle w:val="TableParagraph"/>
              <w:ind w:left="1139" w:right="1139"/>
              <w:rPr>
                <w:moveTo w:id="74" w:author="Alexis Smith (9/1)" w:date="2017-07-06T13:08:00Z"/>
                <w:b/>
                <w:sz w:val="16"/>
              </w:rPr>
            </w:pPr>
            <w:moveTo w:id="75" w:author="Alexis Smith (9/1)" w:date="2017-07-06T13:08:00Z">
              <w:r>
                <w:rPr>
                  <w:b/>
                  <w:sz w:val="16"/>
                </w:rPr>
                <w:t>01</w:t>
              </w:r>
            </w:moveTo>
          </w:p>
        </w:tc>
        <w:tc>
          <w:tcPr>
            <w:tcW w:w="959" w:type="dxa"/>
          </w:tcPr>
          <w:p w14:paraId="15D607C5" w14:textId="77777777" w:rsidR="009F78DF" w:rsidRDefault="009F78DF" w:rsidP="00895401">
            <w:pPr>
              <w:pStyle w:val="TableParagraph"/>
              <w:ind w:left="223" w:right="223"/>
              <w:rPr>
                <w:moveTo w:id="76" w:author="Alexis Smith (9/1)" w:date="2017-07-06T13:08:00Z"/>
                <w:b/>
                <w:sz w:val="16"/>
              </w:rPr>
            </w:pPr>
            <w:moveTo w:id="77" w:author="Alexis Smith (9/1)" w:date="2017-07-06T13:08:00Z">
              <w:r>
                <w:rPr>
                  <w:b/>
                  <w:sz w:val="16"/>
                </w:rPr>
                <w:t>02</w:t>
              </w:r>
            </w:moveTo>
          </w:p>
        </w:tc>
        <w:tc>
          <w:tcPr>
            <w:tcW w:w="925" w:type="dxa"/>
          </w:tcPr>
          <w:p w14:paraId="4EF4CDEF" w14:textId="77777777" w:rsidR="009F78DF" w:rsidRDefault="009F78DF" w:rsidP="00895401">
            <w:pPr>
              <w:pStyle w:val="TableParagraph"/>
              <w:ind w:left="152" w:right="152"/>
              <w:rPr>
                <w:moveTo w:id="78" w:author="Alexis Smith (9/1)" w:date="2017-07-06T13:08:00Z"/>
                <w:b/>
                <w:sz w:val="16"/>
              </w:rPr>
            </w:pPr>
            <w:moveTo w:id="79" w:author="Alexis Smith (9/1)" w:date="2017-07-06T13:08:00Z">
              <w:r>
                <w:rPr>
                  <w:b/>
                  <w:sz w:val="16"/>
                </w:rPr>
                <w:t>03</w:t>
              </w:r>
            </w:moveTo>
          </w:p>
        </w:tc>
        <w:tc>
          <w:tcPr>
            <w:tcW w:w="850" w:type="dxa"/>
          </w:tcPr>
          <w:p w14:paraId="208D1A99" w14:textId="77777777" w:rsidR="009F78DF" w:rsidRDefault="009F78DF" w:rsidP="00895401">
            <w:pPr>
              <w:pStyle w:val="TableParagraph"/>
              <w:ind w:left="306" w:right="306"/>
              <w:rPr>
                <w:moveTo w:id="80" w:author="Alexis Smith (9/1)" w:date="2017-07-06T13:08:00Z"/>
                <w:b/>
                <w:sz w:val="16"/>
              </w:rPr>
            </w:pPr>
            <w:moveTo w:id="81" w:author="Alexis Smith (9/1)" w:date="2017-07-06T13:08:00Z">
              <w:r>
                <w:rPr>
                  <w:b/>
                  <w:sz w:val="16"/>
                </w:rPr>
                <w:t>04</w:t>
              </w:r>
            </w:moveTo>
          </w:p>
        </w:tc>
        <w:tc>
          <w:tcPr>
            <w:tcW w:w="924" w:type="dxa"/>
          </w:tcPr>
          <w:p w14:paraId="60423214" w14:textId="77777777" w:rsidR="009F78DF" w:rsidRDefault="009F78DF" w:rsidP="00895401">
            <w:pPr>
              <w:pStyle w:val="TableParagraph"/>
              <w:ind w:left="343" w:right="343"/>
              <w:rPr>
                <w:moveTo w:id="82" w:author="Alexis Smith (9/1)" w:date="2017-07-06T13:08:00Z"/>
                <w:b/>
                <w:sz w:val="16"/>
              </w:rPr>
            </w:pPr>
            <w:moveTo w:id="83" w:author="Alexis Smith (9/1)" w:date="2017-07-06T13:08:00Z">
              <w:r>
                <w:rPr>
                  <w:b/>
                  <w:sz w:val="16"/>
                </w:rPr>
                <w:t>05</w:t>
              </w:r>
            </w:moveTo>
          </w:p>
        </w:tc>
        <w:tc>
          <w:tcPr>
            <w:tcW w:w="981" w:type="dxa"/>
          </w:tcPr>
          <w:p w14:paraId="66880294" w14:textId="77777777" w:rsidR="009F78DF" w:rsidRDefault="009F78DF" w:rsidP="00895401">
            <w:pPr>
              <w:pStyle w:val="TableParagraph"/>
              <w:ind w:left="167" w:right="167"/>
              <w:rPr>
                <w:moveTo w:id="84" w:author="Alexis Smith (9/1)" w:date="2017-07-06T13:08:00Z"/>
                <w:b/>
                <w:sz w:val="16"/>
              </w:rPr>
            </w:pPr>
            <w:moveTo w:id="85" w:author="Alexis Smith (9/1)" w:date="2017-07-06T13:08:00Z">
              <w:r>
                <w:rPr>
                  <w:b/>
                  <w:sz w:val="16"/>
                </w:rPr>
                <w:t>06</w:t>
              </w:r>
            </w:moveTo>
          </w:p>
        </w:tc>
        <w:tc>
          <w:tcPr>
            <w:tcW w:w="965" w:type="dxa"/>
          </w:tcPr>
          <w:p w14:paraId="0AD7D564" w14:textId="77777777" w:rsidR="009F78DF" w:rsidRDefault="009F78DF" w:rsidP="00895401">
            <w:pPr>
              <w:pStyle w:val="TableParagraph"/>
              <w:ind w:left="225" w:right="225"/>
              <w:rPr>
                <w:moveTo w:id="86" w:author="Alexis Smith (9/1)" w:date="2017-07-06T13:08:00Z"/>
                <w:b/>
                <w:sz w:val="16"/>
              </w:rPr>
            </w:pPr>
            <w:moveTo w:id="87" w:author="Alexis Smith (9/1)" w:date="2017-07-06T13:08:00Z">
              <w:r>
                <w:rPr>
                  <w:b/>
                  <w:sz w:val="16"/>
                </w:rPr>
                <w:t>07</w:t>
              </w:r>
            </w:moveTo>
          </w:p>
        </w:tc>
        <w:tc>
          <w:tcPr>
            <w:tcW w:w="928" w:type="dxa"/>
          </w:tcPr>
          <w:p w14:paraId="152206D7" w14:textId="77777777" w:rsidR="009F78DF" w:rsidRDefault="009F78DF" w:rsidP="00895401">
            <w:pPr>
              <w:pStyle w:val="TableParagraph"/>
              <w:ind w:left="158" w:right="158"/>
              <w:rPr>
                <w:moveTo w:id="88" w:author="Alexis Smith (9/1)" w:date="2017-07-06T13:08:00Z"/>
                <w:b/>
                <w:sz w:val="16"/>
              </w:rPr>
            </w:pPr>
            <w:moveTo w:id="89" w:author="Alexis Smith (9/1)" w:date="2017-07-06T13:08:00Z">
              <w:r>
                <w:rPr>
                  <w:b/>
                  <w:sz w:val="16"/>
                </w:rPr>
                <w:t>08</w:t>
              </w:r>
            </w:moveTo>
          </w:p>
        </w:tc>
        <w:tc>
          <w:tcPr>
            <w:tcW w:w="825" w:type="dxa"/>
          </w:tcPr>
          <w:p w14:paraId="556D31B5" w14:textId="77777777" w:rsidR="009F78DF" w:rsidRDefault="009F78DF" w:rsidP="00895401">
            <w:pPr>
              <w:pStyle w:val="TableParagraph"/>
              <w:ind w:left="182" w:right="182"/>
              <w:rPr>
                <w:moveTo w:id="90" w:author="Alexis Smith (9/1)" w:date="2017-07-06T13:08:00Z"/>
                <w:b/>
                <w:sz w:val="16"/>
              </w:rPr>
            </w:pPr>
            <w:moveTo w:id="91" w:author="Alexis Smith (9/1)" w:date="2017-07-06T13:08:00Z">
              <w:r>
                <w:rPr>
                  <w:b/>
                  <w:sz w:val="16"/>
                </w:rPr>
                <w:t>09</w:t>
              </w:r>
            </w:moveTo>
          </w:p>
        </w:tc>
        <w:tc>
          <w:tcPr>
            <w:tcW w:w="868" w:type="dxa"/>
          </w:tcPr>
          <w:p w14:paraId="5918D128" w14:textId="77777777" w:rsidR="009F78DF" w:rsidRDefault="009F78DF" w:rsidP="00895401">
            <w:pPr>
              <w:pStyle w:val="TableParagraph"/>
              <w:ind w:left="141" w:right="141"/>
              <w:rPr>
                <w:moveTo w:id="92" w:author="Alexis Smith (9/1)" w:date="2017-07-06T13:08:00Z"/>
                <w:b/>
                <w:sz w:val="16"/>
              </w:rPr>
            </w:pPr>
            <w:moveTo w:id="93" w:author="Alexis Smith (9/1)" w:date="2017-07-06T13:08:00Z">
              <w:r>
                <w:rPr>
                  <w:b/>
                  <w:sz w:val="16"/>
                </w:rPr>
                <w:t>10</w:t>
              </w:r>
            </w:moveTo>
          </w:p>
        </w:tc>
        <w:tc>
          <w:tcPr>
            <w:tcW w:w="846" w:type="dxa"/>
          </w:tcPr>
          <w:p w14:paraId="281CD4A8" w14:textId="77777777" w:rsidR="009F78DF" w:rsidRDefault="009F78DF" w:rsidP="00895401">
            <w:pPr>
              <w:pStyle w:val="TableParagraph"/>
              <w:ind w:left="166" w:right="166"/>
              <w:rPr>
                <w:moveTo w:id="94" w:author="Alexis Smith (9/1)" w:date="2017-07-06T13:08:00Z"/>
                <w:b/>
                <w:sz w:val="16"/>
              </w:rPr>
            </w:pPr>
            <w:moveTo w:id="95" w:author="Alexis Smith (9/1)" w:date="2017-07-06T13:08:00Z">
              <w:r>
                <w:rPr>
                  <w:b/>
                  <w:sz w:val="16"/>
                </w:rPr>
                <w:t>11</w:t>
              </w:r>
            </w:moveTo>
          </w:p>
        </w:tc>
        <w:tc>
          <w:tcPr>
            <w:tcW w:w="890" w:type="dxa"/>
          </w:tcPr>
          <w:p w14:paraId="751704CC" w14:textId="77777777" w:rsidR="009F78DF" w:rsidRDefault="009F78DF" w:rsidP="00895401">
            <w:pPr>
              <w:pStyle w:val="TableParagraph"/>
              <w:ind w:left="139" w:right="139"/>
              <w:rPr>
                <w:moveTo w:id="96" w:author="Alexis Smith (9/1)" w:date="2017-07-06T13:08:00Z"/>
                <w:b/>
                <w:sz w:val="16"/>
              </w:rPr>
            </w:pPr>
            <w:moveTo w:id="97" w:author="Alexis Smith (9/1)" w:date="2017-07-06T13:08:00Z">
              <w:r>
                <w:rPr>
                  <w:b/>
                  <w:sz w:val="16"/>
                </w:rPr>
                <w:t>12</w:t>
              </w:r>
            </w:moveTo>
          </w:p>
        </w:tc>
        <w:tc>
          <w:tcPr>
            <w:tcW w:w="781" w:type="dxa"/>
          </w:tcPr>
          <w:p w14:paraId="0F20092A" w14:textId="77777777" w:rsidR="009F78DF" w:rsidRDefault="009F78DF" w:rsidP="00895401">
            <w:pPr>
              <w:pStyle w:val="TableParagraph"/>
              <w:ind w:left="129" w:right="129"/>
              <w:rPr>
                <w:moveTo w:id="98" w:author="Alexis Smith (9/1)" w:date="2017-07-06T13:08:00Z"/>
                <w:b/>
                <w:sz w:val="16"/>
              </w:rPr>
            </w:pPr>
            <w:moveTo w:id="99" w:author="Alexis Smith (9/1)" w:date="2017-07-06T13:08:00Z">
              <w:r>
                <w:rPr>
                  <w:b/>
                  <w:sz w:val="16"/>
                </w:rPr>
                <w:t>13</w:t>
              </w:r>
            </w:moveTo>
          </w:p>
        </w:tc>
        <w:tc>
          <w:tcPr>
            <w:tcW w:w="684" w:type="dxa"/>
          </w:tcPr>
          <w:p w14:paraId="5B0C37E5" w14:textId="77777777" w:rsidR="009F78DF" w:rsidRDefault="009F78DF" w:rsidP="00895401">
            <w:pPr>
              <w:pStyle w:val="TableParagraph"/>
              <w:ind w:left="49" w:right="49"/>
              <w:rPr>
                <w:moveTo w:id="100" w:author="Alexis Smith (9/1)" w:date="2017-07-06T13:08:00Z"/>
                <w:b/>
                <w:sz w:val="16"/>
              </w:rPr>
            </w:pPr>
            <w:moveTo w:id="101" w:author="Alexis Smith (9/1)" w:date="2017-07-06T13:08:00Z">
              <w:r>
                <w:rPr>
                  <w:b/>
                  <w:sz w:val="16"/>
                </w:rPr>
                <w:t>14</w:t>
              </w:r>
            </w:moveTo>
          </w:p>
        </w:tc>
      </w:tr>
      <w:tr w:rsidR="009F78DF" w14:paraId="14381D68" w14:textId="77777777" w:rsidTr="00895401">
        <w:trPr>
          <w:trHeight w:hRule="exact" w:val="292"/>
        </w:trPr>
        <w:tc>
          <w:tcPr>
            <w:tcW w:w="2953" w:type="dxa"/>
          </w:tcPr>
          <w:p w14:paraId="06462CC3" w14:textId="77777777" w:rsidR="009F78DF" w:rsidRDefault="009F78DF" w:rsidP="00895401">
            <w:pPr>
              <w:rPr>
                <w:moveTo w:id="102" w:author="Alexis Smith (9/1)" w:date="2017-07-06T13:08:00Z"/>
              </w:rPr>
            </w:pPr>
          </w:p>
        </w:tc>
        <w:tc>
          <w:tcPr>
            <w:tcW w:w="4640" w:type="dxa"/>
            <w:gridSpan w:val="5"/>
          </w:tcPr>
          <w:p w14:paraId="4D2FEE4F" w14:textId="77777777" w:rsidR="009F78DF" w:rsidRDefault="009F78DF" w:rsidP="00895401">
            <w:pPr>
              <w:pStyle w:val="TableParagraph"/>
              <w:ind w:left="1912" w:right="1920"/>
              <w:rPr>
                <w:moveTo w:id="103" w:author="Alexis Smith (9/1)" w:date="2017-07-06T13:08:00Z"/>
                <w:b/>
                <w:sz w:val="16"/>
              </w:rPr>
            </w:pPr>
            <w:moveTo w:id="104" w:author="Alexis Smith (9/1)" w:date="2017-07-06T13:08:00Z">
              <w:r>
                <w:rPr>
                  <w:b/>
                  <w:sz w:val="16"/>
                </w:rPr>
                <w:t>Overhang</w:t>
              </w:r>
            </w:moveTo>
          </w:p>
        </w:tc>
        <w:tc>
          <w:tcPr>
            <w:tcW w:w="3585" w:type="dxa"/>
            <w:gridSpan w:val="4"/>
          </w:tcPr>
          <w:p w14:paraId="42D632C0" w14:textId="77777777" w:rsidR="009F78DF" w:rsidRDefault="009F78DF" w:rsidP="00895401">
            <w:pPr>
              <w:pStyle w:val="TableParagraph"/>
              <w:ind w:left="1469" w:right="1477"/>
              <w:rPr>
                <w:moveTo w:id="105" w:author="Alexis Smith (9/1)" w:date="2017-07-06T13:08:00Z"/>
                <w:b/>
                <w:sz w:val="16"/>
              </w:rPr>
            </w:pPr>
            <w:moveTo w:id="106" w:author="Alexis Smith (9/1)" w:date="2017-07-06T13:08:00Z">
              <w:r>
                <w:rPr>
                  <w:b/>
                  <w:sz w:val="16"/>
                </w:rPr>
                <w:t>Left Fin</w:t>
              </w:r>
            </w:moveTo>
          </w:p>
        </w:tc>
        <w:tc>
          <w:tcPr>
            <w:tcW w:w="3201" w:type="dxa"/>
            <w:gridSpan w:val="4"/>
          </w:tcPr>
          <w:p w14:paraId="2E65D8BA" w14:textId="77777777" w:rsidR="009F78DF" w:rsidRDefault="009F78DF" w:rsidP="00895401">
            <w:pPr>
              <w:pStyle w:val="TableParagraph"/>
              <w:ind w:left="1224" w:right="1224"/>
              <w:rPr>
                <w:moveTo w:id="107" w:author="Alexis Smith (9/1)" w:date="2017-07-06T13:08:00Z"/>
                <w:b/>
                <w:sz w:val="16"/>
              </w:rPr>
            </w:pPr>
            <w:moveTo w:id="108" w:author="Alexis Smith (9/1)" w:date="2017-07-06T13:08:00Z">
              <w:r>
                <w:rPr>
                  <w:b/>
                  <w:sz w:val="16"/>
                </w:rPr>
                <w:t>Right Fin</w:t>
              </w:r>
            </w:moveTo>
          </w:p>
        </w:tc>
      </w:tr>
      <w:tr w:rsidR="009F78DF" w14:paraId="47119373" w14:textId="77777777" w:rsidTr="00895401">
        <w:trPr>
          <w:trHeight w:hRule="exact" w:val="484"/>
        </w:trPr>
        <w:tc>
          <w:tcPr>
            <w:tcW w:w="2953" w:type="dxa"/>
          </w:tcPr>
          <w:p w14:paraId="47CCDD59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09" w:author="Alexis Smith (9/1)" w:date="2017-07-06T13:08:00Z"/>
                <w:rFonts w:ascii="Times New Roman"/>
                <w:sz w:val="20"/>
              </w:rPr>
            </w:pPr>
          </w:p>
          <w:p w14:paraId="19546C83" w14:textId="77777777" w:rsidR="009F78DF" w:rsidRDefault="009F78DF" w:rsidP="00895401">
            <w:pPr>
              <w:pStyle w:val="TableParagraph"/>
              <w:spacing w:before="0"/>
              <w:ind w:left="1139" w:right="1139"/>
              <w:rPr>
                <w:moveTo w:id="110" w:author="Alexis Smith (9/1)" w:date="2017-07-06T13:08:00Z"/>
                <w:b/>
                <w:sz w:val="16"/>
              </w:rPr>
            </w:pPr>
            <w:moveTo w:id="111" w:author="Alexis Smith (9/1)" w:date="2017-07-06T13:08:00Z">
              <w:r>
                <w:rPr>
                  <w:b/>
                  <w:sz w:val="16"/>
                </w:rPr>
                <w:t>Window</w:t>
              </w:r>
            </w:moveTo>
          </w:p>
        </w:tc>
        <w:tc>
          <w:tcPr>
            <w:tcW w:w="959" w:type="dxa"/>
          </w:tcPr>
          <w:p w14:paraId="56D39483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12" w:author="Alexis Smith (9/1)" w:date="2017-07-06T13:08:00Z"/>
                <w:rFonts w:ascii="Times New Roman"/>
                <w:sz w:val="20"/>
              </w:rPr>
            </w:pPr>
          </w:p>
          <w:p w14:paraId="0DF544E7" w14:textId="77777777" w:rsidR="009F78DF" w:rsidRDefault="009F78DF" w:rsidP="00895401">
            <w:pPr>
              <w:pStyle w:val="TableParagraph"/>
              <w:spacing w:before="0"/>
              <w:ind w:left="223" w:right="223"/>
              <w:rPr>
                <w:moveTo w:id="113" w:author="Alexis Smith (9/1)" w:date="2017-07-06T13:08:00Z"/>
                <w:b/>
                <w:sz w:val="16"/>
              </w:rPr>
            </w:pPr>
            <w:moveTo w:id="114" w:author="Alexis Smith (9/1)" w:date="2017-07-06T13:08:00Z">
              <w:r>
                <w:rPr>
                  <w:b/>
                  <w:sz w:val="16"/>
                </w:rPr>
                <w:t>Depth</w:t>
              </w:r>
            </w:moveTo>
          </w:p>
        </w:tc>
        <w:tc>
          <w:tcPr>
            <w:tcW w:w="925" w:type="dxa"/>
          </w:tcPr>
          <w:p w14:paraId="15610732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15" w:author="Alexis Smith (9/1)" w:date="2017-07-06T13:08:00Z"/>
                <w:rFonts w:ascii="Times New Roman"/>
                <w:sz w:val="20"/>
              </w:rPr>
            </w:pPr>
          </w:p>
          <w:p w14:paraId="465DC242" w14:textId="77777777" w:rsidR="009F78DF" w:rsidRDefault="009F78DF" w:rsidP="00895401">
            <w:pPr>
              <w:pStyle w:val="TableParagraph"/>
              <w:spacing w:before="0"/>
              <w:ind w:left="152" w:right="152"/>
              <w:rPr>
                <w:moveTo w:id="116" w:author="Alexis Smith (9/1)" w:date="2017-07-06T13:08:00Z"/>
                <w:b/>
                <w:sz w:val="16"/>
              </w:rPr>
            </w:pPr>
            <w:proofErr w:type="spellStart"/>
            <w:moveTo w:id="117" w:author="Alexis Smith (9/1)" w:date="2017-07-06T13:08:00Z">
              <w:r>
                <w:rPr>
                  <w:b/>
                  <w:sz w:val="16"/>
                </w:rPr>
                <w:t>Dist</w:t>
              </w:r>
              <w:proofErr w:type="spellEnd"/>
              <w:r>
                <w:rPr>
                  <w:b/>
                  <w:sz w:val="16"/>
                </w:rPr>
                <w:t xml:space="preserve"> Up</w:t>
              </w:r>
            </w:moveTo>
          </w:p>
        </w:tc>
        <w:tc>
          <w:tcPr>
            <w:tcW w:w="850" w:type="dxa"/>
          </w:tcPr>
          <w:p w14:paraId="15F2478E" w14:textId="77777777" w:rsidR="009F78DF" w:rsidRDefault="009F78DF" w:rsidP="00895401">
            <w:pPr>
              <w:pStyle w:val="TableParagraph"/>
              <w:spacing w:line="249" w:lineRule="auto"/>
              <w:ind w:left="170" w:right="151" w:firstLine="97"/>
              <w:jc w:val="left"/>
              <w:rPr>
                <w:moveTo w:id="118" w:author="Alexis Smith (9/1)" w:date="2017-07-06T13:08:00Z"/>
                <w:b/>
                <w:sz w:val="16"/>
              </w:rPr>
            </w:pPr>
            <w:moveTo w:id="119" w:author="Alexis Smith (9/1)" w:date="2017-07-06T13:08:00Z">
              <w:r>
                <w:rPr>
                  <w:b/>
                  <w:sz w:val="16"/>
                </w:rPr>
                <w:t>Left Extent</w:t>
              </w:r>
            </w:moveTo>
          </w:p>
        </w:tc>
        <w:tc>
          <w:tcPr>
            <w:tcW w:w="924" w:type="dxa"/>
          </w:tcPr>
          <w:p w14:paraId="0AAFC371" w14:textId="77777777" w:rsidR="009F78DF" w:rsidRDefault="009F78DF" w:rsidP="00895401">
            <w:pPr>
              <w:pStyle w:val="TableParagraph"/>
              <w:spacing w:line="249" w:lineRule="auto"/>
              <w:ind w:left="207" w:right="188" w:firstLine="40"/>
              <w:jc w:val="left"/>
              <w:rPr>
                <w:moveTo w:id="120" w:author="Alexis Smith (9/1)" w:date="2017-07-06T13:08:00Z"/>
                <w:b/>
                <w:sz w:val="16"/>
              </w:rPr>
            </w:pPr>
            <w:moveTo w:id="121" w:author="Alexis Smith (9/1)" w:date="2017-07-06T13:08:00Z">
              <w:r>
                <w:rPr>
                  <w:b/>
                  <w:sz w:val="16"/>
                </w:rPr>
                <w:t>Right Extent</w:t>
              </w:r>
            </w:moveTo>
          </w:p>
        </w:tc>
        <w:tc>
          <w:tcPr>
            <w:tcW w:w="981" w:type="dxa"/>
          </w:tcPr>
          <w:p w14:paraId="13E98A04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22" w:author="Alexis Smith (9/1)" w:date="2017-07-06T13:08:00Z"/>
                <w:rFonts w:ascii="Times New Roman"/>
                <w:sz w:val="20"/>
              </w:rPr>
            </w:pPr>
          </w:p>
          <w:p w14:paraId="01606544" w14:textId="77777777" w:rsidR="009F78DF" w:rsidRDefault="009F78DF" w:rsidP="00895401">
            <w:pPr>
              <w:pStyle w:val="TableParagraph"/>
              <w:spacing w:before="0"/>
              <w:ind w:left="167" w:right="167"/>
              <w:rPr>
                <w:moveTo w:id="123" w:author="Alexis Smith (9/1)" w:date="2017-07-06T13:08:00Z"/>
                <w:b/>
                <w:sz w:val="16"/>
              </w:rPr>
            </w:pPr>
            <w:moveTo w:id="124" w:author="Alexis Smith (9/1)" w:date="2017-07-06T13:08:00Z">
              <w:r>
                <w:rPr>
                  <w:b/>
                  <w:sz w:val="16"/>
                </w:rPr>
                <w:t>Flap Ht.</w:t>
              </w:r>
            </w:moveTo>
          </w:p>
        </w:tc>
        <w:tc>
          <w:tcPr>
            <w:tcW w:w="965" w:type="dxa"/>
          </w:tcPr>
          <w:p w14:paraId="6A19A2D0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25" w:author="Alexis Smith (9/1)" w:date="2017-07-06T13:08:00Z"/>
                <w:rFonts w:ascii="Times New Roman"/>
                <w:sz w:val="20"/>
              </w:rPr>
            </w:pPr>
          </w:p>
          <w:p w14:paraId="7487FFD8" w14:textId="77777777" w:rsidR="009F78DF" w:rsidRDefault="009F78DF" w:rsidP="00895401">
            <w:pPr>
              <w:pStyle w:val="TableParagraph"/>
              <w:spacing w:before="0"/>
              <w:ind w:left="225" w:right="225"/>
              <w:rPr>
                <w:moveTo w:id="126" w:author="Alexis Smith (9/1)" w:date="2017-07-06T13:08:00Z"/>
                <w:b/>
                <w:sz w:val="16"/>
              </w:rPr>
            </w:pPr>
            <w:moveTo w:id="127" w:author="Alexis Smith (9/1)" w:date="2017-07-06T13:08:00Z">
              <w:r>
                <w:rPr>
                  <w:b/>
                  <w:sz w:val="16"/>
                </w:rPr>
                <w:t>Depth</w:t>
              </w:r>
            </w:moveTo>
          </w:p>
        </w:tc>
        <w:tc>
          <w:tcPr>
            <w:tcW w:w="928" w:type="dxa"/>
          </w:tcPr>
          <w:p w14:paraId="206EF78F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28" w:author="Alexis Smith (9/1)" w:date="2017-07-06T13:08:00Z"/>
                <w:rFonts w:ascii="Times New Roman"/>
                <w:sz w:val="20"/>
              </w:rPr>
            </w:pPr>
          </w:p>
          <w:p w14:paraId="5C1BE69D" w14:textId="77777777" w:rsidR="009F78DF" w:rsidRDefault="009F78DF" w:rsidP="00895401">
            <w:pPr>
              <w:pStyle w:val="TableParagraph"/>
              <w:spacing w:before="0"/>
              <w:ind w:left="158" w:right="158"/>
              <w:rPr>
                <w:moveTo w:id="129" w:author="Alexis Smith (9/1)" w:date="2017-07-06T13:08:00Z"/>
                <w:b/>
                <w:sz w:val="16"/>
              </w:rPr>
            </w:pPr>
            <w:moveTo w:id="130" w:author="Alexis Smith (9/1)" w:date="2017-07-06T13:08:00Z">
              <w:r>
                <w:rPr>
                  <w:b/>
                  <w:sz w:val="16"/>
                </w:rPr>
                <w:t>Top Up</w:t>
              </w:r>
            </w:moveTo>
          </w:p>
        </w:tc>
        <w:tc>
          <w:tcPr>
            <w:tcW w:w="825" w:type="dxa"/>
          </w:tcPr>
          <w:p w14:paraId="356B01AF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31" w:author="Alexis Smith (9/1)" w:date="2017-07-06T13:08:00Z"/>
                <w:rFonts w:ascii="Times New Roman"/>
                <w:sz w:val="20"/>
              </w:rPr>
            </w:pPr>
          </w:p>
          <w:p w14:paraId="652C5896" w14:textId="77777777" w:rsidR="009F78DF" w:rsidRDefault="009F78DF" w:rsidP="00895401">
            <w:pPr>
              <w:pStyle w:val="TableParagraph"/>
              <w:spacing w:before="0"/>
              <w:ind w:left="182" w:right="182"/>
              <w:rPr>
                <w:moveTo w:id="132" w:author="Alexis Smith (9/1)" w:date="2017-07-06T13:08:00Z"/>
                <w:b/>
                <w:sz w:val="16"/>
              </w:rPr>
            </w:pPr>
            <w:proofErr w:type="spellStart"/>
            <w:moveTo w:id="133" w:author="Alexis Smith (9/1)" w:date="2017-07-06T13:08:00Z">
              <w:r>
                <w:rPr>
                  <w:b/>
                  <w:sz w:val="16"/>
                </w:rPr>
                <w:t>DistL</w:t>
              </w:r>
              <w:proofErr w:type="spellEnd"/>
            </w:moveTo>
          </w:p>
        </w:tc>
        <w:tc>
          <w:tcPr>
            <w:tcW w:w="868" w:type="dxa"/>
          </w:tcPr>
          <w:p w14:paraId="714F4D4D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34" w:author="Alexis Smith (9/1)" w:date="2017-07-06T13:08:00Z"/>
                <w:rFonts w:ascii="Times New Roman"/>
                <w:sz w:val="20"/>
              </w:rPr>
            </w:pPr>
          </w:p>
          <w:p w14:paraId="0A5588E0" w14:textId="77777777" w:rsidR="009F78DF" w:rsidRDefault="009F78DF" w:rsidP="00895401">
            <w:pPr>
              <w:pStyle w:val="TableParagraph"/>
              <w:spacing w:before="0"/>
              <w:ind w:left="141" w:right="141"/>
              <w:rPr>
                <w:moveTo w:id="135" w:author="Alexis Smith (9/1)" w:date="2017-07-06T13:08:00Z"/>
                <w:b/>
                <w:sz w:val="16"/>
              </w:rPr>
            </w:pPr>
            <w:moveTo w:id="136" w:author="Alexis Smith (9/1)" w:date="2017-07-06T13:08:00Z">
              <w:r>
                <w:rPr>
                  <w:b/>
                  <w:sz w:val="16"/>
                </w:rPr>
                <w:t>Bot Up</w:t>
              </w:r>
            </w:moveTo>
          </w:p>
        </w:tc>
        <w:tc>
          <w:tcPr>
            <w:tcW w:w="846" w:type="dxa"/>
          </w:tcPr>
          <w:p w14:paraId="0E709D45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37" w:author="Alexis Smith (9/1)" w:date="2017-07-06T13:08:00Z"/>
                <w:rFonts w:ascii="Times New Roman"/>
                <w:sz w:val="20"/>
              </w:rPr>
            </w:pPr>
          </w:p>
          <w:p w14:paraId="114E13C5" w14:textId="77777777" w:rsidR="009F78DF" w:rsidRDefault="009F78DF" w:rsidP="00895401">
            <w:pPr>
              <w:pStyle w:val="TableParagraph"/>
              <w:spacing w:before="0"/>
              <w:ind w:left="166" w:right="166"/>
              <w:rPr>
                <w:moveTo w:id="138" w:author="Alexis Smith (9/1)" w:date="2017-07-06T13:08:00Z"/>
                <w:b/>
                <w:sz w:val="16"/>
              </w:rPr>
            </w:pPr>
            <w:moveTo w:id="139" w:author="Alexis Smith (9/1)" w:date="2017-07-06T13:08:00Z">
              <w:r>
                <w:rPr>
                  <w:b/>
                  <w:sz w:val="16"/>
                </w:rPr>
                <w:t>Depth</w:t>
              </w:r>
            </w:moveTo>
          </w:p>
        </w:tc>
        <w:tc>
          <w:tcPr>
            <w:tcW w:w="890" w:type="dxa"/>
          </w:tcPr>
          <w:p w14:paraId="7B592CC7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40" w:author="Alexis Smith (9/1)" w:date="2017-07-06T13:08:00Z"/>
                <w:rFonts w:ascii="Times New Roman"/>
                <w:sz w:val="20"/>
              </w:rPr>
            </w:pPr>
          </w:p>
          <w:p w14:paraId="2717C1AF" w14:textId="77777777" w:rsidR="009F78DF" w:rsidRDefault="009F78DF" w:rsidP="00895401">
            <w:pPr>
              <w:pStyle w:val="TableParagraph"/>
              <w:spacing w:before="0"/>
              <w:ind w:left="139" w:right="139"/>
              <w:rPr>
                <w:moveTo w:id="141" w:author="Alexis Smith (9/1)" w:date="2017-07-06T13:08:00Z"/>
                <w:b/>
                <w:sz w:val="16"/>
              </w:rPr>
            </w:pPr>
            <w:moveTo w:id="142" w:author="Alexis Smith (9/1)" w:date="2017-07-06T13:08:00Z">
              <w:r>
                <w:rPr>
                  <w:b/>
                  <w:sz w:val="16"/>
                </w:rPr>
                <w:t>Top Up</w:t>
              </w:r>
            </w:moveTo>
          </w:p>
        </w:tc>
        <w:tc>
          <w:tcPr>
            <w:tcW w:w="781" w:type="dxa"/>
          </w:tcPr>
          <w:p w14:paraId="556E25EC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43" w:author="Alexis Smith (9/1)" w:date="2017-07-06T13:08:00Z"/>
                <w:rFonts w:ascii="Times New Roman"/>
                <w:sz w:val="20"/>
              </w:rPr>
            </w:pPr>
          </w:p>
          <w:p w14:paraId="7DB1B648" w14:textId="77777777" w:rsidR="009F78DF" w:rsidRDefault="009F78DF" w:rsidP="00895401">
            <w:pPr>
              <w:pStyle w:val="TableParagraph"/>
              <w:spacing w:before="0"/>
              <w:ind w:left="129" w:right="129"/>
              <w:rPr>
                <w:moveTo w:id="144" w:author="Alexis Smith (9/1)" w:date="2017-07-06T13:08:00Z"/>
                <w:b/>
                <w:sz w:val="16"/>
              </w:rPr>
            </w:pPr>
            <w:proofErr w:type="spellStart"/>
            <w:moveTo w:id="145" w:author="Alexis Smith (9/1)" w:date="2017-07-06T13:08:00Z">
              <w:r>
                <w:rPr>
                  <w:b/>
                  <w:sz w:val="16"/>
                </w:rPr>
                <w:t>Dist</w:t>
              </w:r>
              <w:proofErr w:type="spellEnd"/>
              <w:r>
                <w:rPr>
                  <w:b/>
                  <w:sz w:val="16"/>
                </w:rPr>
                <w:t xml:space="preserve"> R</w:t>
              </w:r>
            </w:moveTo>
          </w:p>
        </w:tc>
        <w:tc>
          <w:tcPr>
            <w:tcW w:w="684" w:type="dxa"/>
          </w:tcPr>
          <w:p w14:paraId="25AAE969" w14:textId="77777777" w:rsidR="009F78DF" w:rsidRDefault="009F78DF" w:rsidP="00895401">
            <w:pPr>
              <w:pStyle w:val="TableParagraph"/>
              <w:spacing w:before="3"/>
              <w:jc w:val="left"/>
              <w:rPr>
                <w:moveTo w:id="146" w:author="Alexis Smith (9/1)" w:date="2017-07-06T13:08:00Z"/>
                <w:rFonts w:ascii="Times New Roman"/>
                <w:sz w:val="20"/>
              </w:rPr>
            </w:pPr>
          </w:p>
          <w:p w14:paraId="28C9215C" w14:textId="77777777" w:rsidR="009F78DF" w:rsidRDefault="009F78DF" w:rsidP="00895401">
            <w:pPr>
              <w:pStyle w:val="TableParagraph"/>
              <w:spacing w:before="0"/>
              <w:ind w:left="49" w:right="49"/>
              <w:rPr>
                <w:moveTo w:id="147" w:author="Alexis Smith (9/1)" w:date="2017-07-06T13:08:00Z"/>
                <w:b/>
                <w:sz w:val="16"/>
              </w:rPr>
            </w:pPr>
            <w:moveTo w:id="148" w:author="Alexis Smith (9/1)" w:date="2017-07-06T13:08:00Z">
              <w:r>
                <w:rPr>
                  <w:b/>
                  <w:sz w:val="16"/>
                </w:rPr>
                <w:t>Bot Up</w:t>
              </w:r>
            </w:moveTo>
          </w:p>
        </w:tc>
      </w:tr>
      <w:tr w:rsidR="009F78DF" w14:paraId="2943B77A" w14:textId="77777777" w:rsidTr="00895401">
        <w:trPr>
          <w:trHeight w:hRule="exact" w:val="292"/>
        </w:trPr>
        <w:tc>
          <w:tcPr>
            <w:tcW w:w="2953" w:type="dxa"/>
          </w:tcPr>
          <w:p w14:paraId="08527221" w14:textId="77777777" w:rsidR="009F78DF" w:rsidRDefault="009F78DF" w:rsidP="00895401">
            <w:pPr>
              <w:pStyle w:val="TableParagraph"/>
              <w:ind w:left="1139" w:right="1139"/>
              <w:rPr>
                <w:moveTo w:id="149" w:author="Alexis Smith (9/1)" w:date="2017-07-06T13:08:00Z"/>
                <w:sz w:val="16"/>
              </w:rPr>
            </w:pPr>
            <w:moveTo w:id="150" w:author="Alexis Smith (9/1)" w:date="2017-07-06T13:08:00Z">
              <w:r>
                <w:rPr>
                  <w:sz w:val="16"/>
                </w:rPr>
                <w:t>F1</w:t>
              </w:r>
            </w:moveTo>
          </w:p>
        </w:tc>
        <w:tc>
          <w:tcPr>
            <w:tcW w:w="959" w:type="dxa"/>
          </w:tcPr>
          <w:p w14:paraId="5DF11D2D" w14:textId="77777777" w:rsidR="009F78DF" w:rsidRDefault="009F78DF" w:rsidP="00895401">
            <w:pPr>
              <w:pStyle w:val="TableParagraph"/>
              <w:rPr>
                <w:moveTo w:id="151" w:author="Alexis Smith (9/1)" w:date="2017-07-06T13:08:00Z"/>
                <w:sz w:val="16"/>
              </w:rPr>
            </w:pPr>
            <w:moveTo w:id="152" w:author="Alexis Smith (9/1)" w:date="2017-07-06T13:08:00Z">
              <w:r>
                <w:rPr>
                  <w:w w:val="99"/>
                  <w:sz w:val="16"/>
                </w:rPr>
                <w:t>1</w:t>
              </w:r>
            </w:moveTo>
          </w:p>
        </w:tc>
        <w:tc>
          <w:tcPr>
            <w:tcW w:w="925" w:type="dxa"/>
          </w:tcPr>
          <w:p w14:paraId="05F9223D" w14:textId="77777777" w:rsidR="009F78DF" w:rsidRDefault="009F78DF" w:rsidP="00895401">
            <w:pPr>
              <w:pStyle w:val="TableParagraph"/>
              <w:ind w:left="152" w:right="152"/>
              <w:rPr>
                <w:moveTo w:id="153" w:author="Alexis Smith (9/1)" w:date="2017-07-06T13:08:00Z"/>
                <w:sz w:val="16"/>
              </w:rPr>
            </w:pPr>
            <w:moveTo w:id="154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41A33E4D" w14:textId="77777777" w:rsidR="009F78DF" w:rsidRDefault="009F78DF" w:rsidP="00895401">
            <w:pPr>
              <w:pStyle w:val="TableParagraph"/>
              <w:rPr>
                <w:moveTo w:id="155" w:author="Alexis Smith (9/1)" w:date="2017-07-06T13:08:00Z"/>
                <w:sz w:val="16"/>
              </w:rPr>
            </w:pPr>
            <w:moveTo w:id="156" w:author="Alexis Smith (9/1)" w:date="2017-07-06T13:08:00Z">
              <w:r>
                <w:rPr>
                  <w:w w:val="99"/>
                  <w:sz w:val="16"/>
                </w:rPr>
                <w:t>3</w:t>
              </w:r>
            </w:moveTo>
          </w:p>
        </w:tc>
        <w:tc>
          <w:tcPr>
            <w:tcW w:w="924" w:type="dxa"/>
          </w:tcPr>
          <w:p w14:paraId="2E99D608" w14:textId="77777777" w:rsidR="009F78DF" w:rsidRDefault="009F78DF" w:rsidP="00895401">
            <w:pPr>
              <w:pStyle w:val="TableParagraph"/>
              <w:ind w:left="343" w:right="343"/>
              <w:rPr>
                <w:moveTo w:id="157" w:author="Alexis Smith (9/1)" w:date="2017-07-06T13:08:00Z"/>
                <w:sz w:val="16"/>
              </w:rPr>
            </w:pPr>
            <w:moveTo w:id="158" w:author="Alexis Smith (9/1)" w:date="2017-07-06T13:08:00Z">
              <w:r>
                <w:rPr>
                  <w:sz w:val="16"/>
                </w:rPr>
                <w:t>28</w:t>
              </w:r>
            </w:moveTo>
          </w:p>
        </w:tc>
        <w:tc>
          <w:tcPr>
            <w:tcW w:w="981" w:type="dxa"/>
          </w:tcPr>
          <w:p w14:paraId="5EB4C460" w14:textId="77777777" w:rsidR="009F78DF" w:rsidRDefault="009F78DF" w:rsidP="00895401">
            <w:pPr>
              <w:pStyle w:val="TableParagraph"/>
              <w:ind w:left="167" w:right="167"/>
              <w:rPr>
                <w:moveTo w:id="159" w:author="Alexis Smith (9/1)" w:date="2017-07-06T13:08:00Z"/>
                <w:sz w:val="16"/>
              </w:rPr>
            </w:pPr>
            <w:moveTo w:id="160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57DE7E0D" w14:textId="77777777" w:rsidR="009F78DF" w:rsidRDefault="009F78DF" w:rsidP="00895401">
            <w:pPr>
              <w:pStyle w:val="TableParagraph"/>
              <w:rPr>
                <w:moveTo w:id="161" w:author="Alexis Smith (9/1)" w:date="2017-07-06T13:08:00Z"/>
                <w:sz w:val="16"/>
              </w:rPr>
            </w:pPr>
            <w:moveTo w:id="16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0D969723" w14:textId="77777777" w:rsidR="009F78DF" w:rsidRDefault="009F78DF" w:rsidP="00895401">
            <w:pPr>
              <w:pStyle w:val="TableParagraph"/>
              <w:rPr>
                <w:moveTo w:id="163" w:author="Alexis Smith (9/1)" w:date="2017-07-06T13:08:00Z"/>
                <w:sz w:val="16"/>
              </w:rPr>
            </w:pPr>
            <w:moveTo w:id="16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6530C818" w14:textId="77777777" w:rsidR="009F78DF" w:rsidRDefault="009F78DF" w:rsidP="00895401">
            <w:pPr>
              <w:pStyle w:val="TableParagraph"/>
              <w:rPr>
                <w:moveTo w:id="165" w:author="Alexis Smith (9/1)" w:date="2017-07-06T13:08:00Z"/>
                <w:sz w:val="16"/>
              </w:rPr>
            </w:pPr>
            <w:moveTo w:id="16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1B792B45" w14:textId="77777777" w:rsidR="009F78DF" w:rsidRDefault="009F78DF" w:rsidP="00895401">
            <w:pPr>
              <w:pStyle w:val="TableParagraph"/>
              <w:rPr>
                <w:moveTo w:id="167" w:author="Alexis Smith (9/1)" w:date="2017-07-06T13:08:00Z"/>
                <w:sz w:val="16"/>
              </w:rPr>
            </w:pPr>
            <w:moveTo w:id="16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127DB4C9" w14:textId="77777777" w:rsidR="009F78DF" w:rsidRDefault="009F78DF" w:rsidP="00895401">
            <w:pPr>
              <w:pStyle w:val="TableParagraph"/>
              <w:rPr>
                <w:moveTo w:id="169" w:author="Alexis Smith (9/1)" w:date="2017-07-06T13:08:00Z"/>
                <w:sz w:val="16"/>
              </w:rPr>
            </w:pPr>
            <w:moveTo w:id="17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7B8D37C4" w14:textId="77777777" w:rsidR="009F78DF" w:rsidRDefault="009F78DF" w:rsidP="00895401">
            <w:pPr>
              <w:pStyle w:val="TableParagraph"/>
              <w:ind w:right="86"/>
              <w:rPr>
                <w:moveTo w:id="171" w:author="Alexis Smith (9/1)" w:date="2017-07-06T13:08:00Z"/>
                <w:sz w:val="16"/>
              </w:rPr>
            </w:pPr>
            <w:moveTo w:id="17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73A1559B" w14:textId="77777777" w:rsidR="009F78DF" w:rsidRDefault="009F78DF" w:rsidP="00895401">
            <w:pPr>
              <w:pStyle w:val="TableParagraph"/>
              <w:rPr>
                <w:moveTo w:id="173" w:author="Alexis Smith (9/1)" w:date="2017-07-06T13:08:00Z"/>
                <w:sz w:val="16"/>
              </w:rPr>
            </w:pPr>
            <w:moveTo w:id="17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0F5E21CF" w14:textId="77777777" w:rsidR="009F78DF" w:rsidRDefault="009F78DF" w:rsidP="00895401">
            <w:pPr>
              <w:pStyle w:val="TableParagraph"/>
              <w:rPr>
                <w:moveTo w:id="175" w:author="Alexis Smith (9/1)" w:date="2017-07-06T13:08:00Z"/>
                <w:sz w:val="16"/>
              </w:rPr>
            </w:pPr>
            <w:moveTo w:id="17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tr w:rsidR="009F78DF" w14:paraId="5843DC7A" w14:textId="77777777" w:rsidTr="00895401">
        <w:trPr>
          <w:trHeight w:hRule="exact" w:val="292"/>
        </w:trPr>
        <w:tc>
          <w:tcPr>
            <w:tcW w:w="2953" w:type="dxa"/>
          </w:tcPr>
          <w:p w14:paraId="25E27C6B" w14:textId="77777777" w:rsidR="009F78DF" w:rsidRDefault="009F78DF" w:rsidP="00895401">
            <w:pPr>
              <w:pStyle w:val="TableParagraph"/>
              <w:ind w:left="1139" w:right="1139"/>
              <w:rPr>
                <w:moveTo w:id="177" w:author="Alexis Smith (9/1)" w:date="2017-07-06T13:08:00Z"/>
                <w:sz w:val="16"/>
              </w:rPr>
            </w:pPr>
            <w:moveTo w:id="178" w:author="Alexis Smith (9/1)" w:date="2017-07-06T13:08:00Z">
              <w:r>
                <w:rPr>
                  <w:sz w:val="16"/>
                </w:rPr>
                <w:t>F2</w:t>
              </w:r>
            </w:moveTo>
          </w:p>
        </w:tc>
        <w:tc>
          <w:tcPr>
            <w:tcW w:w="959" w:type="dxa"/>
          </w:tcPr>
          <w:p w14:paraId="7CCBD814" w14:textId="77777777" w:rsidR="009F78DF" w:rsidRDefault="009F78DF" w:rsidP="00895401">
            <w:pPr>
              <w:pStyle w:val="TableParagraph"/>
              <w:rPr>
                <w:moveTo w:id="179" w:author="Alexis Smith (9/1)" w:date="2017-07-06T13:08:00Z"/>
                <w:sz w:val="16"/>
              </w:rPr>
            </w:pPr>
            <w:moveTo w:id="180" w:author="Alexis Smith (9/1)" w:date="2017-07-06T13:08:00Z">
              <w:r>
                <w:rPr>
                  <w:w w:val="99"/>
                  <w:sz w:val="16"/>
                </w:rPr>
                <w:t>1</w:t>
              </w:r>
            </w:moveTo>
          </w:p>
        </w:tc>
        <w:tc>
          <w:tcPr>
            <w:tcW w:w="925" w:type="dxa"/>
          </w:tcPr>
          <w:p w14:paraId="332D74D9" w14:textId="77777777" w:rsidR="009F78DF" w:rsidRDefault="009F78DF" w:rsidP="00895401">
            <w:pPr>
              <w:pStyle w:val="TableParagraph"/>
              <w:ind w:left="152" w:right="152"/>
              <w:rPr>
                <w:moveTo w:id="181" w:author="Alexis Smith (9/1)" w:date="2017-07-06T13:08:00Z"/>
                <w:sz w:val="16"/>
              </w:rPr>
            </w:pPr>
            <w:moveTo w:id="182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71E86CCA" w14:textId="77777777" w:rsidR="009F78DF" w:rsidRDefault="009F78DF" w:rsidP="00895401">
            <w:pPr>
              <w:pStyle w:val="TableParagraph"/>
              <w:ind w:left="306" w:right="306"/>
              <w:rPr>
                <w:moveTo w:id="183" w:author="Alexis Smith (9/1)" w:date="2017-07-06T13:08:00Z"/>
                <w:sz w:val="16"/>
              </w:rPr>
            </w:pPr>
            <w:moveTo w:id="184" w:author="Alexis Smith (9/1)" w:date="2017-07-06T13:08:00Z">
              <w:r>
                <w:rPr>
                  <w:sz w:val="16"/>
                </w:rPr>
                <w:t>28</w:t>
              </w:r>
            </w:moveTo>
          </w:p>
        </w:tc>
        <w:tc>
          <w:tcPr>
            <w:tcW w:w="924" w:type="dxa"/>
          </w:tcPr>
          <w:p w14:paraId="7CA277EA" w14:textId="77777777" w:rsidR="009F78DF" w:rsidRDefault="009F78DF" w:rsidP="00895401">
            <w:pPr>
              <w:pStyle w:val="TableParagraph"/>
              <w:rPr>
                <w:moveTo w:id="185" w:author="Alexis Smith (9/1)" w:date="2017-07-06T13:08:00Z"/>
                <w:sz w:val="16"/>
              </w:rPr>
            </w:pPr>
            <w:moveTo w:id="186" w:author="Alexis Smith (9/1)" w:date="2017-07-06T13:08:00Z">
              <w:r>
                <w:rPr>
                  <w:w w:val="99"/>
                  <w:sz w:val="16"/>
                </w:rPr>
                <w:t>3</w:t>
              </w:r>
            </w:moveTo>
          </w:p>
        </w:tc>
        <w:tc>
          <w:tcPr>
            <w:tcW w:w="981" w:type="dxa"/>
          </w:tcPr>
          <w:p w14:paraId="7FDF59FE" w14:textId="77777777" w:rsidR="009F78DF" w:rsidRDefault="009F78DF" w:rsidP="00895401">
            <w:pPr>
              <w:pStyle w:val="TableParagraph"/>
              <w:ind w:left="167" w:right="167"/>
              <w:rPr>
                <w:moveTo w:id="187" w:author="Alexis Smith (9/1)" w:date="2017-07-06T13:08:00Z"/>
                <w:sz w:val="16"/>
              </w:rPr>
            </w:pPr>
            <w:moveTo w:id="188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368C6D92" w14:textId="77777777" w:rsidR="009F78DF" w:rsidRDefault="009F78DF" w:rsidP="00895401">
            <w:pPr>
              <w:pStyle w:val="TableParagraph"/>
              <w:rPr>
                <w:moveTo w:id="189" w:author="Alexis Smith (9/1)" w:date="2017-07-06T13:08:00Z"/>
                <w:sz w:val="16"/>
              </w:rPr>
            </w:pPr>
            <w:moveTo w:id="19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44543D1A" w14:textId="77777777" w:rsidR="009F78DF" w:rsidRDefault="009F78DF" w:rsidP="00895401">
            <w:pPr>
              <w:pStyle w:val="TableParagraph"/>
              <w:rPr>
                <w:moveTo w:id="191" w:author="Alexis Smith (9/1)" w:date="2017-07-06T13:08:00Z"/>
                <w:sz w:val="16"/>
              </w:rPr>
            </w:pPr>
            <w:moveTo w:id="19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6EB8D7B9" w14:textId="77777777" w:rsidR="009F78DF" w:rsidRDefault="009F78DF" w:rsidP="00895401">
            <w:pPr>
              <w:pStyle w:val="TableParagraph"/>
              <w:rPr>
                <w:moveTo w:id="193" w:author="Alexis Smith (9/1)" w:date="2017-07-06T13:08:00Z"/>
                <w:sz w:val="16"/>
              </w:rPr>
            </w:pPr>
            <w:moveTo w:id="19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4438C6C6" w14:textId="77777777" w:rsidR="009F78DF" w:rsidRDefault="009F78DF" w:rsidP="00895401">
            <w:pPr>
              <w:pStyle w:val="TableParagraph"/>
              <w:rPr>
                <w:moveTo w:id="195" w:author="Alexis Smith (9/1)" w:date="2017-07-06T13:08:00Z"/>
                <w:sz w:val="16"/>
              </w:rPr>
            </w:pPr>
            <w:moveTo w:id="19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512E696E" w14:textId="77777777" w:rsidR="009F78DF" w:rsidRDefault="009F78DF" w:rsidP="00895401">
            <w:pPr>
              <w:pStyle w:val="TableParagraph"/>
              <w:rPr>
                <w:moveTo w:id="197" w:author="Alexis Smith (9/1)" w:date="2017-07-06T13:08:00Z"/>
                <w:sz w:val="16"/>
              </w:rPr>
            </w:pPr>
            <w:moveTo w:id="19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7C8F7015" w14:textId="77777777" w:rsidR="009F78DF" w:rsidRDefault="009F78DF" w:rsidP="00895401">
            <w:pPr>
              <w:pStyle w:val="TableParagraph"/>
              <w:ind w:right="86"/>
              <w:rPr>
                <w:moveTo w:id="199" w:author="Alexis Smith (9/1)" w:date="2017-07-06T13:08:00Z"/>
                <w:sz w:val="16"/>
              </w:rPr>
            </w:pPr>
            <w:moveTo w:id="20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25CBCEA4" w14:textId="77777777" w:rsidR="009F78DF" w:rsidRDefault="009F78DF" w:rsidP="00895401">
            <w:pPr>
              <w:pStyle w:val="TableParagraph"/>
              <w:rPr>
                <w:moveTo w:id="201" w:author="Alexis Smith (9/1)" w:date="2017-07-06T13:08:00Z"/>
                <w:sz w:val="16"/>
              </w:rPr>
            </w:pPr>
            <w:moveTo w:id="20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16C32A8B" w14:textId="77777777" w:rsidR="009F78DF" w:rsidRDefault="009F78DF" w:rsidP="00895401">
            <w:pPr>
              <w:pStyle w:val="TableParagraph"/>
              <w:rPr>
                <w:moveTo w:id="203" w:author="Alexis Smith (9/1)" w:date="2017-07-06T13:08:00Z"/>
                <w:sz w:val="16"/>
              </w:rPr>
            </w:pPr>
            <w:moveTo w:id="20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tr w:rsidR="009F78DF" w14:paraId="519D37D9" w14:textId="77777777" w:rsidTr="00895401">
        <w:trPr>
          <w:trHeight w:hRule="exact" w:val="292"/>
        </w:trPr>
        <w:tc>
          <w:tcPr>
            <w:tcW w:w="2953" w:type="dxa"/>
          </w:tcPr>
          <w:p w14:paraId="3E6E2730" w14:textId="77777777" w:rsidR="009F78DF" w:rsidRDefault="009F78DF" w:rsidP="00895401">
            <w:pPr>
              <w:pStyle w:val="TableParagraph"/>
              <w:ind w:left="1139" w:right="1139"/>
              <w:rPr>
                <w:moveTo w:id="205" w:author="Alexis Smith (9/1)" w:date="2017-07-06T13:08:00Z"/>
                <w:sz w:val="16"/>
              </w:rPr>
            </w:pPr>
            <w:moveTo w:id="206" w:author="Alexis Smith (9/1)" w:date="2017-07-06T13:08:00Z">
              <w:r>
                <w:rPr>
                  <w:sz w:val="16"/>
                </w:rPr>
                <w:t>L1</w:t>
              </w:r>
            </w:moveTo>
          </w:p>
        </w:tc>
        <w:tc>
          <w:tcPr>
            <w:tcW w:w="959" w:type="dxa"/>
          </w:tcPr>
          <w:p w14:paraId="22E22160" w14:textId="77777777" w:rsidR="009F78DF" w:rsidRDefault="009F78DF" w:rsidP="00895401">
            <w:pPr>
              <w:pStyle w:val="TableParagraph"/>
              <w:rPr>
                <w:moveTo w:id="207" w:author="Alexis Smith (9/1)" w:date="2017-07-06T13:08:00Z"/>
                <w:sz w:val="16"/>
              </w:rPr>
            </w:pPr>
            <w:moveTo w:id="208" w:author="Alexis Smith (9/1)" w:date="2017-07-06T13:08:00Z">
              <w:r>
                <w:rPr>
                  <w:w w:val="99"/>
                  <w:sz w:val="16"/>
                </w:rPr>
                <w:t>1</w:t>
              </w:r>
            </w:moveTo>
          </w:p>
        </w:tc>
        <w:tc>
          <w:tcPr>
            <w:tcW w:w="925" w:type="dxa"/>
          </w:tcPr>
          <w:p w14:paraId="5827178C" w14:textId="77777777" w:rsidR="009F78DF" w:rsidRDefault="009F78DF" w:rsidP="00895401">
            <w:pPr>
              <w:pStyle w:val="TableParagraph"/>
              <w:ind w:left="152" w:right="152"/>
              <w:rPr>
                <w:moveTo w:id="209" w:author="Alexis Smith (9/1)" w:date="2017-07-06T13:08:00Z"/>
                <w:sz w:val="16"/>
              </w:rPr>
            </w:pPr>
            <w:moveTo w:id="210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6EBF2E1F" w14:textId="77777777" w:rsidR="009F78DF" w:rsidRDefault="009F78DF" w:rsidP="00895401">
            <w:pPr>
              <w:pStyle w:val="TableParagraph"/>
              <w:rPr>
                <w:moveTo w:id="211" w:author="Alexis Smith (9/1)" w:date="2017-07-06T13:08:00Z"/>
                <w:sz w:val="16"/>
              </w:rPr>
            </w:pPr>
            <w:moveTo w:id="212" w:author="Alexis Smith (9/1)" w:date="2017-07-06T13:08:00Z">
              <w:r>
                <w:rPr>
                  <w:w w:val="99"/>
                  <w:sz w:val="16"/>
                </w:rPr>
                <w:t>6</w:t>
              </w:r>
            </w:moveTo>
          </w:p>
        </w:tc>
        <w:tc>
          <w:tcPr>
            <w:tcW w:w="924" w:type="dxa"/>
          </w:tcPr>
          <w:p w14:paraId="37595A6A" w14:textId="77777777" w:rsidR="009F78DF" w:rsidRDefault="009F78DF" w:rsidP="00895401">
            <w:pPr>
              <w:pStyle w:val="TableParagraph"/>
              <w:rPr>
                <w:moveTo w:id="213" w:author="Alexis Smith (9/1)" w:date="2017-07-06T13:08:00Z"/>
                <w:sz w:val="16"/>
              </w:rPr>
            </w:pPr>
            <w:moveTo w:id="214" w:author="Alexis Smith (9/1)" w:date="2017-07-06T13:08:00Z">
              <w:r>
                <w:rPr>
                  <w:w w:val="99"/>
                  <w:sz w:val="16"/>
                </w:rPr>
                <w:t>8</w:t>
              </w:r>
            </w:moveTo>
          </w:p>
        </w:tc>
        <w:tc>
          <w:tcPr>
            <w:tcW w:w="981" w:type="dxa"/>
          </w:tcPr>
          <w:p w14:paraId="79EE77C9" w14:textId="77777777" w:rsidR="009F78DF" w:rsidRDefault="009F78DF" w:rsidP="00895401">
            <w:pPr>
              <w:pStyle w:val="TableParagraph"/>
              <w:ind w:left="167" w:right="167"/>
              <w:rPr>
                <w:moveTo w:id="215" w:author="Alexis Smith (9/1)" w:date="2017-07-06T13:08:00Z"/>
                <w:sz w:val="16"/>
              </w:rPr>
            </w:pPr>
            <w:moveTo w:id="216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4C764DB5" w14:textId="77777777" w:rsidR="009F78DF" w:rsidRDefault="009F78DF" w:rsidP="00895401">
            <w:pPr>
              <w:pStyle w:val="TableParagraph"/>
              <w:rPr>
                <w:moveTo w:id="217" w:author="Alexis Smith (9/1)" w:date="2017-07-06T13:08:00Z"/>
                <w:sz w:val="16"/>
              </w:rPr>
            </w:pPr>
            <w:moveTo w:id="21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719003F9" w14:textId="77777777" w:rsidR="009F78DF" w:rsidRDefault="009F78DF" w:rsidP="00895401">
            <w:pPr>
              <w:pStyle w:val="TableParagraph"/>
              <w:rPr>
                <w:moveTo w:id="219" w:author="Alexis Smith (9/1)" w:date="2017-07-06T13:08:00Z"/>
                <w:sz w:val="16"/>
              </w:rPr>
            </w:pPr>
            <w:moveTo w:id="22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3CF564E3" w14:textId="77777777" w:rsidR="009F78DF" w:rsidRDefault="009F78DF" w:rsidP="00895401">
            <w:pPr>
              <w:pStyle w:val="TableParagraph"/>
              <w:rPr>
                <w:moveTo w:id="221" w:author="Alexis Smith (9/1)" w:date="2017-07-06T13:08:00Z"/>
                <w:sz w:val="16"/>
              </w:rPr>
            </w:pPr>
            <w:moveTo w:id="22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2D2C3501" w14:textId="77777777" w:rsidR="009F78DF" w:rsidRDefault="009F78DF" w:rsidP="00895401">
            <w:pPr>
              <w:pStyle w:val="TableParagraph"/>
              <w:rPr>
                <w:moveTo w:id="223" w:author="Alexis Smith (9/1)" w:date="2017-07-06T13:08:00Z"/>
                <w:sz w:val="16"/>
              </w:rPr>
            </w:pPr>
            <w:moveTo w:id="22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13FA275B" w14:textId="77777777" w:rsidR="009F78DF" w:rsidRDefault="009F78DF" w:rsidP="00895401">
            <w:pPr>
              <w:pStyle w:val="TableParagraph"/>
              <w:rPr>
                <w:moveTo w:id="225" w:author="Alexis Smith (9/1)" w:date="2017-07-06T13:08:00Z"/>
                <w:sz w:val="16"/>
              </w:rPr>
            </w:pPr>
            <w:moveTo w:id="22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7EC4862D" w14:textId="77777777" w:rsidR="009F78DF" w:rsidRDefault="009F78DF" w:rsidP="00895401">
            <w:pPr>
              <w:pStyle w:val="TableParagraph"/>
              <w:ind w:right="86"/>
              <w:rPr>
                <w:moveTo w:id="227" w:author="Alexis Smith (9/1)" w:date="2017-07-06T13:08:00Z"/>
                <w:sz w:val="16"/>
              </w:rPr>
            </w:pPr>
            <w:moveTo w:id="22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545C6E6C" w14:textId="77777777" w:rsidR="009F78DF" w:rsidRDefault="009F78DF" w:rsidP="00895401">
            <w:pPr>
              <w:pStyle w:val="TableParagraph"/>
              <w:rPr>
                <w:moveTo w:id="229" w:author="Alexis Smith (9/1)" w:date="2017-07-06T13:08:00Z"/>
                <w:sz w:val="16"/>
              </w:rPr>
            </w:pPr>
            <w:moveTo w:id="23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79050BA8" w14:textId="77777777" w:rsidR="009F78DF" w:rsidRDefault="009F78DF" w:rsidP="00895401">
            <w:pPr>
              <w:pStyle w:val="TableParagraph"/>
              <w:rPr>
                <w:moveTo w:id="231" w:author="Alexis Smith (9/1)" w:date="2017-07-06T13:08:00Z"/>
                <w:sz w:val="16"/>
              </w:rPr>
            </w:pPr>
            <w:moveTo w:id="23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tr w:rsidR="009F78DF" w14:paraId="543B51EF" w14:textId="77777777" w:rsidTr="00895401">
        <w:trPr>
          <w:trHeight w:hRule="exact" w:val="292"/>
        </w:trPr>
        <w:tc>
          <w:tcPr>
            <w:tcW w:w="2953" w:type="dxa"/>
          </w:tcPr>
          <w:p w14:paraId="17745793" w14:textId="77777777" w:rsidR="009F78DF" w:rsidRDefault="009F78DF" w:rsidP="00895401">
            <w:pPr>
              <w:pStyle w:val="TableParagraph"/>
              <w:ind w:left="1139" w:right="1139"/>
              <w:rPr>
                <w:moveTo w:id="233" w:author="Alexis Smith (9/1)" w:date="2017-07-06T13:08:00Z"/>
                <w:sz w:val="16"/>
              </w:rPr>
            </w:pPr>
            <w:moveTo w:id="234" w:author="Alexis Smith (9/1)" w:date="2017-07-06T13:08:00Z">
              <w:r>
                <w:rPr>
                  <w:sz w:val="16"/>
                </w:rPr>
                <w:t>B1 SGD</w:t>
              </w:r>
            </w:moveTo>
          </w:p>
        </w:tc>
        <w:tc>
          <w:tcPr>
            <w:tcW w:w="959" w:type="dxa"/>
          </w:tcPr>
          <w:p w14:paraId="655070C6" w14:textId="77777777" w:rsidR="009F78DF" w:rsidRDefault="009F78DF" w:rsidP="00895401">
            <w:pPr>
              <w:pStyle w:val="TableParagraph"/>
              <w:rPr>
                <w:moveTo w:id="235" w:author="Alexis Smith (9/1)" w:date="2017-07-06T13:08:00Z"/>
                <w:sz w:val="16"/>
              </w:rPr>
            </w:pPr>
            <w:moveTo w:id="236" w:author="Alexis Smith (9/1)" w:date="2017-07-06T13:08:00Z">
              <w:r>
                <w:rPr>
                  <w:w w:val="99"/>
                  <w:sz w:val="16"/>
                </w:rPr>
                <w:t>6</w:t>
              </w:r>
            </w:moveTo>
          </w:p>
        </w:tc>
        <w:tc>
          <w:tcPr>
            <w:tcW w:w="925" w:type="dxa"/>
          </w:tcPr>
          <w:p w14:paraId="5A035BFB" w14:textId="77777777" w:rsidR="009F78DF" w:rsidRDefault="009F78DF" w:rsidP="00895401">
            <w:pPr>
              <w:pStyle w:val="TableParagraph"/>
              <w:ind w:left="152" w:right="152"/>
              <w:rPr>
                <w:moveTo w:id="237" w:author="Alexis Smith (9/1)" w:date="2017-07-06T13:08:00Z"/>
                <w:sz w:val="16"/>
              </w:rPr>
            </w:pPr>
            <w:moveTo w:id="238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4DEC9648" w14:textId="77777777" w:rsidR="009F78DF" w:rsidRDefault="009F78DF" w:rsidP="00895401">
            <w:pPr>
              <w:pStyle w:val="TableParagraph"/>
              <w:rPr>
                <w:moveTo w:id="239" w:author="Alexis Smith (9/1)" w:date="2017-07-06T13:08:00Z"/>
                <w:sz w:val="16"/>
              </w:rPr>
            </w:pPr>
            <w:moveTo w:id="240" w:author="Alexis Smith (9/1)" w:date="2017-07-06T13:08:00Z">
              <w:r>
                <w:rPr>
                  <w:w w:val="99"/>
                  <w:sz w:val="16"/>
                </w:rPr>
                <w:t>4</w:t>
              </w:r>
            </w:moveTo>
          </w:p>
        </w:tc>
        <w:tc>
          <w:tcPr>
            <w:tcW w:w="924" w:type="dxa"/>
          </w:tcPr>
          <w:p w14:paraId="084E29CB" w14:textId="77777777" w:rsidR="009F78DF" w:rsidRDefault="009F78DF" w:rsidP="00895401">
            <w:pPr>
              <w:pStyle w:val="TableParagraph"/>
              <w:ind w:left="343" w:right="343"/>
              <w:rPr>
                <w:moveTo w:id="241" w:author="Alexis Smith (9/1)" w:date="2017-07-06T13:08:00Z"/>
                <w:sz w:val="16"/>
              </w:rPr>
            </w:pPr>
            <w:moveTo w:id="242" w:author="Alexis Smith (9/1)" w:date="2017-07-06T13:08:00Z">
              <w:r>
                <w:rPr>
                  <w:sz w:val="16"/>
                </w:rPr>
                <w:t>40</w:t>
              </w:r>
            </w:moveTo>
          </w:p>
        </w:tc>
        <w:tc>
          <w:tcPr>
            <w:tcW w:w="981" w:type="dxa"/>
          </w:tcPr>
          <w:p w14:paraId="39A5F7DC" w14:textId="77777777" w:rsidR="009F78DF" w:rsidRDefault="009F78DF" w:rsidP="00895401">
            <w:pPr>
              <w:pStyle w:val="TableParagraph"/>
              <w:ind w:left="167" w:right="167"/>
              <w:rPr>
                <w:moveTo w:id="243" w:author="Alexis Smith (9/1)" w:date="2017-07-06T13:08:00Z"/>
                <w:sz w:val="16"/>
              </w:rPr>
            </w:pPr>
            <w:moveTo w:id="244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2F2285B8" w14:textId="77777777" w:rsidR="009F78DF" w:rsidRDefault="009F78DF" w:rsidP="00895401">
            <w:pPr>
              <w:pStyle w:val="TableParagraph"/>
              <w:rPr>
                <w:moveTo w:id="245" w:author="Alexis Smith (9/1)" w:date="2017-07-06T13:08:00Z"/>
                <w:sz w:val="16"/>
              </w:rPr>
            </w:pPr>
            <w:moveTo w:id="24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5A70B2AB" w14:textId="77777777" w:rsidR="009F78DF" w:rsidRDefault="009F78DF" w:rsidP="00895401">
            <w:pPr>
              <w:pStyle w:val="TableParagraph"/>
              <w:rPr>
                <w:moveTo w:id="247" w:author="Alexis Smith (9/1)" w:date="2017-07-06T13:08:00Z"/>
                <w:sz w:val="16"/>
              </w:rPr>
            </w:pPr>
            <w:moveTo w:id="24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30832742" w14:textId="77777777" w:rsidR="009F78DF" w:rsidRDefault="009F78DF" w:rsidP="00895401">
            <w:pPr>
              <w:pStyle w:val="TableParagraph"/>
              <w:rPr>
                <w:moveTo w:id="249" w:author="Alexis Smith (9/1)" w:date="2017-07-06T13:08:00Z"/>
                <w:sz w:val="16"/>
              </w:rPr>
            </w:pPr>
            <w:moveTo w:id="25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3285E05A" w14:textId="77777777" w:rsidR="009F78DF" w:rsidRDefault="009F78DF" w:rsidP="00895401">
            <w:pPr>
              <w:pStyle w:val="TableParagraph"/>
              <w:rPr>
                <w:moveTo w:id="251" w:author="Alexis Smith (9/1)" w:date="2017-07-06T13:08:00Z"/>
                <w:sz w:val="16"/>
              </w:rPr>
            </w:pPr>
            <w:moveTo w:id="25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54FC9A36" w14:textId="77777777" w:rsidR="009F78DF" w:rsidRDefault="009F78DF" w:rsidP="00895401">
            <w:pPr>
              <w:pStyle w:val="TableParagraph"/>
              <w:rPr>
                <w:moveTo w:id="253" w:author="Alexis Smith (9/1)" w:date="2017-07-06T13:08:00Z"/>
                <w:sz w:val="16"/>
              </w:rPr>
            </w:pPr>
            <w:moveTo w:id="25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79B4E853" w14:textId="77777777" w:rsidR="009F78DF" w:rsidRDefault="009F78DF" w:rsidP="00895401">
            <w:pPr>
              <w:pStyle w:val="TableParagraph"/>
              <w:ind w:right="86"/>
              <w:rPr>
                <w:moveTo w:id="255" w:author="Alexis Smith (9/1)" w:date="2017-07-06T13:08:00Z"/>
                <w:sz w:val="16"/>
              </w:rPr>
            </w:pPr>
            <w:moveTo w:id="25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2C41A8C5" w14:textId="77777777" w:rsidR="009F78DF" w:rsidRDefault="009F78DF" w:rsidP="00895401">
            <w:pPr>
              <w:pStyle w:val="TableParagraph"/>
              <w:rPr>
                <w:moveTo w:id="257" w:author="Alexis Smith (9/1)" w:date="2017-07-06T13:08:00Z"/>
                <w:sz w:val="16"/>
              </w:rPr>
            </w:pPr>
            <w:moveTo w:id="25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6DF467B4" w14:textId="77777777" w:rsidR="009F78DF" w:rsidRDefault="009F78DF" w:rsidP="00895401">
            <w:pPr>
              <w:pStyle w:val="TableParagraph"/>
              <w:rPr>
                <w:moveTo w:id="259" w:author="Alexis Smith (9/1)" w:date="2017-07-06T13:08:00Z"/>
                <w:sz w:val="16"/>
              </w:rPr>
            </w:pPr>
            <w:moveTo w:id="26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tr w:rsidR="009F78DF" w14:paraId="47A98FFD" w14:textId="77777777" w:rsidTr="00895401">
        <w:trPr>
          <w:trHeight w:hRule="exact" w:val="292"/>
        </w:trPr>
        <w:tc>
          <w:tcPr>
            <w:tcW w:w="2953" w:type="dxa"/>
          </w:tcPr>
          <w:p w14:paraId="02C32D3F" w14:textId="77777777" w:rsidR="009F78DF" w:rsidRDefault="009F78DF" w:rsidP="00895401">
            <w:pPr>
              <w:pStyle w:val="TableParagraph"/>
              <w:ind w:left="1139" w:right="1139"/>
              <w:rPr>
                <w:moveTo w:id="261" w:author="Alexis Smith (9/1)" w:date="2017-07-06T13:08:00Z"/>
                <w:sz w:val="16"/>
              </w:rPr>
            </w:pPr>
            <w:moveTo w:id="262" w:author="Alexis Smith (9/1)" w:date="2017-07-06T13:08:00Z">
              <w:r>
                <w:rPr>
                  <w:sz w:val="16"/>
                </w:rPr>
                <w:t>B2</w:t>
              </w:r>
            </w:moveTo>
          </w:p>
        </w:tc>
        <w:tc>
          <w:tcPr>
            <w:tcW w:w="959" w:type="dxa"/>
          </w:tcPr>
          <w:p w14:paraId="14AB8130" w14:textId="77777777" w:rsidR="009F78DF" w:rsidRDefault="009F78DF" w:rsidP="00895401">
            <w:pPr>
              <w:pStyle w:val="TableParagraph"/>
              <w:rPr>
                <w:moveTo w:id="263" w:author="Alexis Smith (9/1)" w:date="2017-07-06T13:08:00Z"/>
                <w:sz w:val="16"/>
              </w:rPr>
            </w:pPr>
            <w:moveTo w:id="264" w:author="Alexis Smith (9/1)" w:date="2017-07-06T13:08:00Z">
              <w:r>
                <w:rPr>
                  <w:w w:val="99"/>
                  <w:sz w:val="16"/>
                </w:rPr>
                <w:t>6</w:t>
              </w:r>
            </w:moveTo>
          </w:p>
        </w:tc>
        <w:tc>
          <w:tcPr>
            <w:tcW w:w="925" w:type="dxa"/>
          </w:tcPr>
          <w:p w14:paraId="1287C3DE" w14:textId="77777777" w:rsidR="009F78DF" w:rsidRDefault="009F78DF" w:rsidP="00895401">
            <w:pPr>
              <w:pStyle w:val="TableParagraph"/>
              <w:ind w:left="152" w:right="152"/>
              <w:rPr>
                <w:moveTo w:id="265" w:author="Alexis Smith (9/1)" w:date="2017-07-06T13:08:00Z"/>
                <w:sz w:val="16"/>
              </w:rPr>
            </w:pPr>
            <w:moveTo w:id="266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7D71D351" w14:textId="77777777" w:rsidR="009F78DF" w:rsidRDefault="009F78DF" w:rsidP="00895401">
            <w:pPr>
              <w:pStyle w:val="TableParagraph"/>
              <w:ind w:left="306" w:right="306"/>
              <w:rPr>
                <w:moveTo w:id="267" w:author="Alexis Smith (9/1)" w:date="2017-07-06T13:08:00Z"/>
                <w:sz w:val="16"/>
              </w:rPr>
            </w:pPr>
            <w:moveTo w:id="268" w:author="Alexis Smith (9/1)" w:date="2017-07-06T13:08:00Z">
              <w:r>
                <w:rPr>
                  <w:sz w:val="16"/>
                </w:rPr>
                <w:t>23</w:t>
              </w:r>
            </w:moveTo>
          </w:p>
        </w:tc>
        <w:tc>
          <w:tcPr>
            <w:tcW w:w="924" w:type="dxa"/>
          </w:tcPr>
          <w:p w14:paraId="12C4C90F" w14:textId="77777777" w:rsidR="009F78DF" w:rsidRDefault="009F78DF" w:rsidP="00895401">
            <w:pPr>
              <w:pStyle w:val="TableParagraph"/>
              <w:ind w:left="343" w:right="343"/>
              <w:rPr>
                <w:moveTo w:id="269" w:author="Alexis Smith (9/1)" w:date="2017-07-06T13:08:00Z"/>
                <w:sz w:val="16"/>
              </w:rPr>
            </w:pPr>
            <w:moveTo w:id="270" w:author="Alexis Smith (9/1)" w:date="2017-07-06T13:08:00Z">
              <w:r>
                <w:rPr>
                  <w:sz w:val="16"/>
                </w:rPr>
                <w:t>23</w:t>
              </w:r>
            </w:moveTo>
          </w:p>
        </w:tc>
        <w:tc>
          <w:tcPr>
            <w:tcW w:w="981" w:type="dxa"/>
          </w:tcPr>
          <w:p w14:paraId="2261F707" w14:textId="77777777" w:rsidR="009F78DF" w:rsidRDefault="009F78DF" w:rsidP="00895401">
            <w:pPr>
              <w:pStyle w:val="TableParagraph"/>
              <w:ind w:left="167" w:right="167"/>
              <w:rPr>
                <w:moveTo w:id="271" w:author="Alexis Smith (9/1)" w:date="2017-07-06T13:08:00Z"/>
                <w:sz w:val="16"/>
              </w:rPr>
            </w:pPr>
            <w:moveTo w:id="272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234E9253" w14:textId="77777777" w:rsidR="009F78DF" w:rsidRDefault="009F78DF" w:rsidP="00895401">
            <w:pPr>
              <w:pStyle w:val="TableParagraph"/>
              <w:rPr>
                <w:moveTo w:id="273" w:author="Alexis Smith (9/1)" w:date="2017-07-06T13:08:00Z"/>
                <w:sz w:val="16"/>
              </w:rPr>
            </w:pPr>
            <w:moveTo w:id="27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18503845" w14:textId="77777777" w:rsidR="009F78DF" w:rsidRDefault="009F78DF" w:rsidP="00895401">
            <w:pPr>
              <w:pStyle w:val="TableParagraph"/>
              <w:rPr>
                <w:moveTo w:id="275" w:author="Alexis Smith (9/1)" w:date="2017-07-06T13:08:00Z"/>
                <w:sz w:val="16"/>
              </w:rPr>
            </w:pPr>
            <w:moveTo w:id="27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588B78CB" w14:textId="77777777" w:rsidR="009F78DF" w:rsidRDefault="009F78DF" w:rsidP="00895401">
            <w:pPr>
              <w:pStyle w:val="TableParagraph"/>
              <w:rPr>
                <w:moveTo w:id="277" w:author="Alexis Smith (9/1)" w:date="2017-07-06T13:08:00Z"/>
                <w:sz w:val="16"/>
              </w:rPr>
            </w:pPr>
            <w:moveTo w:id="27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79A5F9C1" w14:textId="77777777" w:rsidR="009F78DF" w:rsidRDefault="009F78DF" w:rsidP="00895401">
            <w:pPr>
              <w:pStyle w:val="TableParagraph"/>
              <w:rPr>
                <w:moveTo w:id="279" w:author="Alexis Smith (9/1)" w:date="2017-07-06T13:08:00Z"/>
                <w:sz w:val="16"/>
              </w:rPr>
            </w:pPr>
            <w:moveTo w:id="28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6F6B6489" w14:textId="77777777" w:rsidR="009F78DF" w:rsidRDefault="009F78DF" w:rsidP="00895401">
            <w:pPr>
              <w:pStyle w:val="TableParagraph"/>
              <w:rPr>
                <w:moveTo w:id="281" w:author="Alexis Smith (9/1)" w:date="2017-07-06T13:08:00Z"/>
                <w:sz w:val="16"/>
              </w:rPr>
            </w:pPr>
            <w:moveTo w:id="28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05FCCCB1" w14:textId="77777777" w:rsidR="009F78DF" w:rsidRDefault="009F78DF" w:rsidP="00895401">
            <w:pPr>
              <w:pStyle w:val="TableParagraph"/>
              <w:ind w:right="86"/>
              <w:rPr>
                <w:moveTo w:id="283" w:author="Alexis Smith (9/1)" w:date="2017-07-06T13:08:00Z"/>
                <w:sz w:val="16"/>
              </w:rPr>
            </w:pPr>
            <w:moveTo w:id="28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4E454B96" w14:textId="77777777" w:rsidR="009F78DF" w:rsidRDefault="009F78DF" w:rsidP="00895401">
            <w:pPr>
              <w:pStyle w:val="TableParagraph"/>
              <w:rPr>
                <w:moveTo w:id="285" w:author="Alexis Smith (9/1)" w:date="2017-07-06T13:08:00Z"/>
                <w:sz w:val="16"/>
              </w:rPr>
            </w:pPr>
            <w:moveTo w:id="28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5371968D" w14:textId="77777777" w:rsidR="009F78DF" w:rsidRDefault="009F78DF" w:rsidP="00895401">
            <w:pPr>
              <w:pStyle w:val="TableParagraph"/>
              <w:rPr>
                <w:moveTo w:id="287" w:author="Alexis Smith (9/1)" w:date="2017-07-06T13:08:00Z"/>
                <w:sz w:val="16"/>
              </w:rPr>
            </w:pPr>
            <w:moveTo w:id="28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tr w:rsidR="009F78DF" w14:paraId="6A33AEC5" w14:textId="77777777" w:rsidTr="00895401">
        <w:trPr>
          <w:trHeight w:hRule="exact" w:val="292"/>
        </w:trPr>
        <w:tc>
          <w:tcPr>
            <w:tcW w:w="2953" w:type="dxa"/>
          </w:tcPr>
          <w:p w14:paraId="4F05C4E9" w14:textId="77777777" w:rsidR="009F78DF" w:rsidRDefault="009F78DF" w:rsidP="00895401">
            <w:pPr>
              <w:pStyle w:val="TableParagraph"/>
              <w:ind w:left="1139" w:right="1139"/>
              <w:rPr>
                <w:moveTo w:id="289" w:author="Alexis Smith (9/1)" w:date="2017-07-06T13:08:00Z"/>
                <w:sz w:val="16"/>
              </w:rPr>
            </w:pPr>
            <w:moveTo w:id="290" w:author="Alexis Smith (9/1)" w:date="2017-07-06T13:08:00Z">
              <w:r>
                <w:rPr>
                  <w:sz w:val="16"/>
                </w:rPr>
                <w:t>B3 SGD</w:t>
              </w:r>
            </w:moveTo>
          </w:p>
        </w:tc>
        <w:tc>
          <w:tcPr>
            <w:tcW w:w="959" w:type="dxa"/>
          </w:tcPr>
          <w:p w14:paraId="2B5FFCFB" w14:textId="77777777" w:rsidR="009F78DF" w:rsidRDefault="009F78DF" w:rsidP="00895401">
            <w:pPr>
              <w:pStyle w:val="TableParagraph"/>
              <w:rPr>
                <w:moveTo w:id="291" w:author="Alexis Smith (9/1)" w:date="2017-07-06T13:08:00Z"/>
                <w:sz w:val="16"/>
              </w:rPr>
            </w:pPr>
            <w:moveTo w:id="292" w:author="Alexis Smith (9/1)" w:date="2017-07-06T13:08:00Z">
              <w:r>
                <w:rPr>
                  <w:w w:val="99"/>
                  <w:sz w:val="16"/>
                </w:rPr>
                <w:t>6</w:t>
              </w:r>
            </w:moveTo>
          </w:p>
        </w:tc>
        <w:tc>
          <w:tcPr>
            <w:tcW w:w="925" w:type="dxa"/>
          </w:tcPr>
          <w:p w14:paraId="1C78F6F6" w14:textId="77777777" w:rsidR="009F78DF" w:rsidRDefault="009F78DF" w:rsidP="00895401">
            <w:pPr>
              <w:pStyle w:val="TableParagraph"/>
              <w:ind w:left="152" w:right="152"/>
              <w:rPr>
                <w:moveTo w:id="293" w:author="Alexis Smith (9/1)" w:date="2017-07-06T13:08:00Z"/>
                <w:sz w:val="16"/>
              </w:rPr>
            </w:pPr>
            <w:moveTo w:id="294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67A703AC" w14:textId="77777777" w:rsidR="009F78DF" w:rsidRDefault="009F78DF" w:rsidP="00895401">
            <w:pPr>
              <w:pStyle w:val="TableParagraph"/>
              <w:ind w:left="306" w:right="306"/>
              <w:rPr>
                <w:moveTo w:id="295" w:author="Alexis Smith (9/1)" w:date="2017-07-06T13:08:00Z"/>
                <w:sz w:val="16"/>
              </w:rPr>
            </w:pPr>
            <w:moveTo w:id="296" w:author="Alexis Smith (9/1)" w:date="2017-07-06T13:08:00Z">
              <w:r>
                <w:rPr>
                  <w:sz w:val="16"/>
                </w:rPr>
                <w:t>40</w:t>
              </w:r>
            </w:moveTo>
          </w:p>
        </w:tc>
        <w:tc>
          <w:tcPr>
            <w:tcW w:w="924" w:type="dxa"/>
          </w:tcPr>
          <w:p w14:paraId="0D44C231" w14:textId="77777777" w:rsidR="009F78DF" w:rsidRDefault="009F78DF" w:rsidP="00895401">
            <w:pPr>
              <w:pStyle w:val="TableParagraph"/>
              <w:rPr>
                <w:moveTo w:id="297" w:author="Alexis Smith (9/1)" w:date="2017-07-06T13:08:00Z"/>
                <w:sz w:val="16"/>
              </w:rPr>
            </w:pPr>
            <w:moveTo w:id="298" w:author="Alexis Smith (9/1)" w:date="2017-07-06T13:08:00Z">
              <w:r>
                <w:rPr>
                  <w:w w:val="99"/>
                  <w:sz w:val="16"/>
                </w:rPr>
                <w:t>4</w:t>
              </w:r>
            </w:moveTo>
          </w:p>
        </w:tc>
        <w:tc>
          <w:tcPr>
            <w:tcW w:w="981" w:type="dxa"/>
          </w:tcPr>
          <w:p w14:paraId="21DA8A13" w14:textId="77777777" w:rsidR="009F78DF" w:rsidRDefault="009F78DF" w:rsidP="00895401">
            <w:pPr>
              <w:pStyle w:val="TableParagraph"/>
              <w:ind w:left="167" w:right="167"/>
              <w:rPr>
                <w:moveTo w:id="299" w:author="Alexis Smith (9/1)" w:date="2017-07-06T13:08:00Z"/>
                <w:sz w:val="16"/>
              </w:rPr>
            </w:pPr>
            <w:moveTo w:id="300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57EFBE30" w14:textId="77777777" w:rsidR="009F78DF" w:rsidRDefault="009F78DF" w:rsidP="00895401">
            <w:pPr>
              <w:pStyle w:val="TableParagraph"/>
              <w:rPr>
                <w:moveTo w:id="301" w:author="Alexis Smith (9/1)" w:date="2017-07-06T13:08:00Z"/>
                <w:sz w:val="16"/>
              </w:rPr>
            </w:pPr>
            <w:moveTo w:id="30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236015A0" w14:textId="77777777" w:rsidR="009F78DF" w:rsidRDefault="009F78DF" w:rsidP="00895401">
            <w:pPr>
              <w:pStyle w:val="TableParagraph"/>
              <w:rPr>
                <w:moveTo w:id="303" w:author="Alexis Smith (9/1)" w:date="2017-07-06T13:08:00Z"/>
                <w:sz w:val="16"/>
              </w:rPr>
            </w:pPr>
            <w:moveTo w:id="30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382A5AF7" w14:textId="77777777" w:rsidR="009F78DF" w:rsidRDefault="009F78DF" w:rsidP="00895401">
            <w:pPr>
              <w:pStyle w:val="TableParagraph"/>
              <w:rPr>
                <w:moveTo w:id="305" w:author="Alexis Smith (9/1)" w:date="2017-07-06T13:08:00Z"/>
                <w:sz w:val="16"/>
              </w:rPr>
            </w:pPr>
            <w:moveTo w:id="30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4BF08647" w14:textId="77777777" w:rsidR="009F78DF" w:rsidRDefault="009F78DF" w:rsidP="00895401">
            <w:pPr>
              <w:pStyle w:val="TableParagraph"/>
              <w:rPr>
                <w:moveTo w:id="307" w:author="Alexis Smith (9/1)" w:date="2017-07-06T13:08:00Z"/>
                <w:sz w:val="16"/>
              </w:rPr>
            </w:pPr>
            <w:moveTo w:id="30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655C35BF" w14:textId="77777777" w:rsidR="009F78DF" w:rsidRDefault="009F78DF" w:rsidP="00895401">
            <w:pPr>
              <w:pStyle w:val="TableParagraph"/>
              <w:rPr>
                <w:moveTo w:id="309" w:author="Alexis Smith (9/1)" w:date="2017-07-06T13:08:00Z"/>
                <w:sz w:val="16"/>
              </w:rPr>
            </w:pPr>
            <w:moveTo w:id="31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1D86C611" w14:textId="77777777" w:rsidR="009F78DF" w:rsidRDefault="009F78DF" w:rsidP="00895401">
            <w:pPr>
              <w:pStyle w:val="TableParagraph"/>
              <w:ind w:right="86"/>
              <w:rPr>
                <w:moveTo w:id="311" w:author="Alexis Smith (9/1)" w:date="2017-07-06T13:08:00Z"/>
                <w:sz w:val="16"/>
              </w:rPr>
            </w:pPr>
            <w:moveTo w:id="31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5669404F" w14:textId="77777777" w:rsidR="009F78DF" w:rsidRDefault="009F78DF" w:rsidP="00895401">
            <w:pPr>
              <w:pStyle w:val="TableParagraph"/>
              <w:rPr>
                <w:moveTo w:id="313" w:author="Alexis Smith (9/1)" w:date="2017-07-06T13:08:00Z"/>
                <w:sz w:val="16"/>
              </w:rPr>
            </w:pPr>
            <w:moveTo w:id="31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1ED4F124" w14:textId="77777777" w:rsidR="009F78DF" w:rsidRDefault="009F78DF" w:rsidP="00895401">
            <w:pPr>
              <w:pStyle w:val="TableParagraph"/>
              <w:rPr>
                <w:moveTo w:id="315" w:author="Alexis Smith (9/1)" w:date="2017-07-06T13:08:00Z"/>
                <w:sz w:val="16"/>
              </w:rPr>
            </w:pPr>
            <w:moveTo w:id="31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tr w:rsidR="009F78DF" w14:paraId="15D8E7A5" w14:textId="77777777" w:rsidTr="00895401">
        <w:trPr>
          <w:trHeight w:hRule="exact" w:val="292"/>
        </w:trPr>
        <w:tc>
          <w:tcPr>
            <w:tcW w:w="2953" w:type="dxa"/>
          </w:tcPr>
          <w:p w14:paraId="5BC49A59" w14:textId="77777777" w:rsidR="009F78DF" w:rsidRDefault="009F78DF" w:rsidP="00895401">
            <w:pPr>
              <w:pStyle w:val="TableParagraph"/>
              <w:ind w:left="1139" w:right="1139"/>
              <w:rPr>
                <w:moveTo w:id="317" w:author="Alexis Smith (9/1)" w:date="2017-07-06T13:08:00Z"/>
                <w:sz w:val="16"/>
              </w:rPr>
            </w:pPr>
            <w:moveTo w:id="318" w:author="Alexis Smith (9/1)" w:date="2017-07-06T13:08:00Z">
              <w:r>
                <w:rPr>
                  <w:sz w:val="16"/>
                </w:rPr>
                <w:t>R1</w:t>
              </w:r>
            </w:moveTo>
          </w:p>
        </w:tc>
        <w:tc>
          <w:tcPr>
            <w:tcW w:w="959" w:type="dxa"/>
          </w:tcPr>
          <w:p w14:paraId="20623FEB" w14:textId="77777777" w:rsidR="009F78DF" w:rsidRDefault="009F78DF" w:rsidP="00895401">
            <w:pPr>
              <w:pStyle w:val="TableParagraph"/>
              <w:rPr>
                <w:moveTo w:id="319" w:author="Alexis Smith (9/1)" w:date="2017-07-06T13:08:00Z"/>
                <w:sz w:val="16"/>
              </w:rPr>
            </w:pPr>
            <w:moveTo w:id="320" w:author="Alexis Smith (9/1)" w:date="2017-07-06T13:08:00Z">
              <w:r>
                <w:rPr>
                  <w:w w:val="99"/>
                  <w:sz w:val="16"/>
                </w:rPr>
                <w:t>1</w:t>
              </w:r>
            </w:moveTo>
          </w:p>
        </w:tc>
        <w:tc>
          <w:tcPr>
            <w:tcW w:w="925" w:type="dxa"/>
          </w:tcPr>
          <w:p w14:paraId="743AF050" w14:textId="77777777" w:rsidR="009F78DF" w:rsidRDefault="009F78DF" w:rsidP="00895401">
            <w:pPr>
              <w:pStyle w:val="TableParagraph"/>
              <w:ind w:left="152" w:right="152"/>
              <w:rPr>
                <w:moveTo w:id="321" w:author="Alexis Smith (9/1)" w:date="2017-07-06T13:08:00Z"/>
                <w:sz w:val="16"/>
              </w:rPr>
            </w:pPr>
            <w:moveTo w:id="322" w:author="Alexis Smith (9/1)" w:date="2017-07-06T13:08:00Z">
              <w:r>
                <w:rPr>
                  <w:sz w:val="16"/>
                </w:rPr>
                <w:t>1.33</w:t>
              </w:r>
            </w:moveTo>
          </w:p>
        </w:tc>
        <w:tc>
          <w:tcPr>
            <w:tcW w:w="850" w:type="dxa"/>
          </w:tcPr>
          <w:p w14:paraId="14221404" w14:textId="77777777" w:rsidR="009F78DF" w:rsidRDefault="009F78DF" w:rsidP="00895401">
            <w:pPr>
              <w:pStyle w:val="TableParagraph"/>
              <w:rPr>
                <w:moveTo w:id="323" w:author="Alexis Smith (9/1)" w:date="2017-07-06T13:08:00Z"/>
                <w:sz w:val="16"/>
              </w:rPr>
            </w:pPr>
            <w:moveTo w:id="324" w:author="Alexis Smith (9/1)" w:date="2017-07-06T13:08:00Z">
              <w:r>
                <w:rPr>
                  <w:w w:val="99"/>
                  <w:sz w:val="16"/>
                </w:rPr>
                <w:t>8</w:t>
              </w:r>
            </w:moveTo>
          </w:p>
        </w:tc>
        <w:tc>
          <w:tcPr>
            <w:tcW w:w="924" w:type="dxa"/>
          </w:tcPr>
          <w:p w14:paraId="7A66A71B" w14:textId="77777777" w:rsidR="009F78DF" w:rsidRDefault="009F78DF" w:rsidP="00895401">
            <w:pPr>
              <w:pStyle w:val="TableParagraph"/>
              <w:rPr>
                <w:moveTo w:id="325" w:author="Alexis Smith (9/1)" w:date="2017-07-06T13:08:00Z"/>
                <w:sz w:val="16"/>
              </w:rPr>
            </w:pPr>
            <w:moveTo w:id="326" w:author="Alexis Smith (9/1)" w:date="2017-07-06T13:08:00Z">
              <w:r>
                <w:rPr>
                  <w:w w:val="99"/>
                  <w:sz w:val="16"/>
                </w:rPr>
                <w:t>8</w:t>
              </w:r>
            </w:moveTo>
          </w:p>
        </w:tc>
        <w:tc>
          <w:tcPr>
            <w:tcW w:w="981" w:type="dxa"/>
          </w:tcPr>
          <w:p w14:paraId="4F25A5DA" w14:textId="77777777" w:rsidR="009F78DF" w:rsidRDefault="009F78DF" w:rsidP="00895401">
            <w:pPr>
              <w:pStyle w:val="TableParagraph"/>
              <w:ind w:left="167" w:right="167"/>
              <w:rPr>
                <w:moveTo w:id="327" w:author="Alexis Smith (9/1)" w:date="2017-07-06T13:08:00Z"/>
                <w:sz w:val="16"/>
              </w:rPr>
            </w:pPr>
            <w:moveTo w:id="328" w:author="Alexis Smith (9/1)" w:date="2017-07-06T13:08:00Z">
              <w:r>
                <w:rPr>
                  <w:sz w:val="16"/>
                </w:rPr>
                <w:t>0.4</w:t>
              </w:r>
            </w:moveTo>
          </w:p>
        </w:tc>
        <w:tc>
          <w:tcPr>
            <w:tcW w:w="965" w:type="dxa"/>
          </w:tcPr>
          <w:p w14:paraId="72587D86" w14:textId="77777777" w:rsidR="009F78DF" w:rsidRDefault="009F78DF" w:rsidP="00895401">
            <w:pPr>
              <w:pStyle w:val="TableParagraph"/>
              <w:rPr>
                <w:moveTo w:id="329" w:author="Alexis Smith (9/1)" w:date="2017-07-06T13:08:00Z"/>
                <w:sz w:val="16"/>
              </w:rPr>
            </w:pPr>
            <w:moveTo w:id="33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928" w:type="dxa"/>
          </w:tcPr>
          <w:p w14:paraId="47D47C02" w14:textId="77777777" w:rsidR="009F78DF" w:rsidRDefault="009F78DF" w:rsidP="00895401">
            <w:pPr>
              <w:pStyle w:val="TableParagraph"/>
              <w:rPr>
                <w:moveTo w:id="331" w:author="Alexis Smith (9/1)" w:date="2017-07-06T13:08:00Z"/>
                <w:sz w:val="16"/>
              </w:rPr>
            </w:pPr>
            <w:moveTo w:id="33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25" w:type="dxa"/>
          </w:tcPr>
          <w:p w14:paraId="3DA63C28" w14:textId="77777777" w:rsidR="009F78DF" w:rsidRDefault="009F78DF" w:rsidP="00895401">
            <w:pPr>
              <w:pStyle w:val="TableParagraph"/>
              <w:rPr>
                <w:moveTo w:id="333" w:author="Alexis Smith (9/1)" w:date="2017-07-06T13:08:00Z"/>
                <w:sz w:val="16"/>
              </w:rPr>
            </w:pPr>
            <w:moveTo w:id="33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68" w:type="dxa"/>
          </w:tcPr>
          <w:p w14:paraId="2D5EA5CC" w14:textId="77777777" w:rsidR="009F78DF" w:rsidRDefault="009F78DF" w:rsidP="00895401">
            <w:pPr>
              <w:pStyle w:val="TableParagraph"/>
              <w:rPr>
                <w:moveTo w:id="335" w:author="Alexis Smith (9/1)" w:date="2017-07-06T13:08:00Z"/>
                <w:sz w:val="16"/>
              </w:rPr>
            </w:pPr>
            <w:moveTo w:id="336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46" w:type="dxa"/>
          </w:tcPr>
          <w:p w14:paraId="230B3FBA" w14:textId="77777777" w:rsidR="009F78DF" w:rsidRDefault="009F78DF" w:rsidP="00895401">
            <w:pPr>
              <w:pStyle w:val="TableParagraph"/>
              <w:rPr>
                <w:moveTo w:id="337" w:author="Alexis Smith (9/1)" w:date="2017-07-06T13:08:00Z"/>
                <w:sz w:val="16"/>
              </w:rPr>
            </w:pPr>
            <w:moveTo w:id="338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890" w:type="dxa"/>
          </w:tcPr>
          <w:p w14:paraId="01989A64" w14:textId="77777777" w:rsidR="009F78DF" w:rsidRDefault="009F78DF" w:rsidP="00895401">
            <w:pPr>
              <w:pStyle w:val="TableParagraph"/>
              <w:ind w:right="86"/>
              <w:rPr>
                <w:moveTo w:id="339" w:author="Alexis Smith (9/1)" w:date="2017-07-06T13:08:00Z"/>
                <w:sz w:val="16"/>
              </w:rPr>
            </w:pPr>
            <w:moveTo w:id="340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781" w:type="dxa"/>
          </w:tcPr>
          <w:p w14:paraId="56679D4F" w14:textId="77777777" w:rsidR="009F78DF" w:rsidRDefault="009F78DF" w:rsidP="00895401">
            <w:pPr>
              <w:pStyle w:val="TableParagraph"/>
              <w:rPr>
                <w:moveTo w:id="341" w:author="Alexis Smith (9/1)" w:date="2017-07-06T13:08:00Z"/>
                <w:sz w:val="16"/>
              </w:rPr>
            </w:pPr>
            <w:moveTo w:id="342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  <w:tc>
          <w:tcPr>
            <w:tcW w:w="684" w:type="dxa"/>
          </w:tcPr>
          <w:p w14:paraId="600AB544" w14:textId="77777777" w:rsidR="009F78DF" w:rsidRDefault="009F78DF" w:rsidP="00895401">
            <w:pPr>
              <w:pStyle w:val="TableParagraph"/>
              <w:rPr>
                <w:moveTo w:id="343" w:author="Alexis Smith (9/1)" w:date="2017-07-06T13:08:00Z"/>
                <w:sz w:val="16"/>
              </w:rPr>
            </w:pPr>
            <w:moveTo w:id="344" w:author="Alexis Smith (9/1)" w:date="2017-07-06T13:08:00Z">
              <w:r>
                <w:rPr>
                  <w:w w:val="99"/>
                  <w:sz w:val="16"/>
                </w:rPr>
                <w:t>0</w:t>
              </w:r>
            </w:moveTo>
          </w:p>
        </w:tc>
      </w:tr>
      <w:moveToRangeEnd w:id="72"/>
    </w:tbl>
    <w:p w14:paraId="3D3B54AC" w14:textId="77777777" w:rsidR="009F78DF" w:rsidRDefault="009F78DF">
      <w:pPr>
        <w:rPr>
          <w:sz w:val="16"/>
        </w:rPr>
        <w:sectPr w:rsidR="009F78DF">
          <w:pgSz w:w="15840" w:h="12240" w:orient="landscape"/>
          <w:pgMar w:top="1160" w:right="600" w:bottom="880" w:left="620" w:header="368" w:footer="685" w:gutter="0"/>
          <w:cols w:space="720"/>
        </w:sectPr>
      </w:pPr>
    </w:p>
    <w:p w14:paraId="282C1903" w14:textId="0B9C7465" w:rsidR="008A1DBA" w:rsidDel="00BB0606" w:rsidRDefault="00EB4B86">
      <w:pPr>
        <w:pStyle w:val="BodyText"/>
        <w:rPr>
          <w:del w:id="345" w:author="Alexis Smith (9/1)" w:date="2017-07-06T13:10:00Z"/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784" behindDoc="1" locked="0" layoutInCell="1" allowOverlap="1" wp14:anchorId="0C836B55" wp14:editId="788B1B1F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1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1AE29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36B55" id="WordArt 6" o:spid="_x0000_s1029" type="#_x0000_t202" style="position:absolute;margin-left:62.85pt;margin-top:343.45pt;width:487.75pt;height:18.75pt;rotation:-53;z-index:-7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4pigIAAAMFAAAOAAAAZHJzL2Uyb0RvYy54bWysVMtu2zAQvBfoPxC8O3pEdiwhchA7cS9p&#10;GyAucqZFymIrPkrSloyi/94lJTtJeymK+kCTq9Xszs5Q1ze9aNGBGcuVLHFyEWPEZKUol7sSf9ms&#10;J3OMrCOSklZJVuIjs/hm8f7ddacLlqpGtZQZBCDSFp0uceOcLqLIVg0TxF4ozSQ8rJURxMHR7CJq&#10;SAfooo3SOJ5FnTJUG1UxayF6NzzEi4Bf16xyn+vaMofaEkNvLqwmrFu/RotrUuwM0Q2vxjbIP3Qh&#10;CJdQ9Ax1RxxBe8P/gBK8Msqq2l1USkSqrnnFAgdgk8S/sXlqiGaBCwzH6vOY7P+DrT4dHg3iFLRL&#10;MZJEgEbPMNJb49DMT6fTtoCkJw1prl+qHjIDU6sfVPXNIqlWDZE7dmuM6hpGKHSXANQYDhw2Rw24&#10;IbphvbunHIRIPHz0Cn8oZn2lbfdRUXiF7J0K1fraCGSUf22egfBxHMIwQAQdgbLHs5pQAFUQnCV5&#10;lqVTjCp4ll7OE9j7iqTwYF4sbaz7wJRAflNiA24JqOTwYN2Qekrx6QAM8XE3qPsjT9IsXqb5ZD2b&#10;X02ydTad5FfxfBIn+TKfxVme3a1/etAkKxpOKZMPXLKT05Ls75QcPT94JHgNdSXOp8DIt2NVy+ma&#10;t204mN121Rp0IN7y4TfSfpNm1F5S4EgKr9n9uHeEt8M+ettxmBsM4PQfBhHE83oNyrl+2wcrXZ6M&#10;s1X0CGp2cL9KbL/viWHgjL1YKegN7FAbJUa3+bPvxg980z8To0dVHFR9bE/3K0jj83Z0dCuhXwFI&#10;tHBtgTKaBm8M4o3JoPgLahiRvgVfrXnQ2Btw6HN0I9y0wHL8Kvir/Pocsl6+XYtfAAAA//8DAFBL&#10;AwQUAAYACAAAACEAXsqgNeAAAAAMAQAADwAAAGRycy9kb3ducmV2LnhtbEyPy07DMBBF90j8gzVI&#10;7KgT95kQp6pACNEdBZWtGw9J1HgcbKdN/x53BcvRPbr3TLEeTcdO6HxrSUI6SYAhVVa3VEv4/Hh5&#10;WAHzQZFWnSWUcEEP6/L2plC5tmd6x9Mu1CyWkM+VhCaEPufcVw0a5Se2R4rZt3VGhXi6mmunzrHc&#10;dFwkyYIb1VJcaFSPTw1Wx91gJOzxzb9efp6/NnPcHvkoBnJblPL+btw8Ags4hj8YrvpRHcrodLAD&#10;ac86CfNstoyoBJEuM2CRWEyFAHaIaJpNZ8DLgv9/ovwFAAD//wMAUEsBAi0AFAAGAAgAAAAhALaD&#10;OJL+AAAA4QEAABMAAAAAAAAAAAAAAAAAAAAAAFtDb250ZW50X1R5cGVzXS54bWxQSwECLQAUAAYA&#10;CAAAACEAOP0h/9YAAACUAQAACwAAAAAAAAAAAAAAAAAvAQAAX3JlbHMvLnJlbHNQSwECLQAUAAYA&#10;CAAAACEAgtgOKYoCAAADBQAADgAAAAAAAAAAAAAAAAAuAgAAZHJzL2Uyb0RvYy54bWxQSwECLQAU&#10;AAYACAAAACEAXsqgNeAAAAAM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14:paraId="09E1AE29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C8495A" w14:textId="77777777" w:rsidR="008A1DBA" w:rsidDel="00BB0606" w:rsidRDefault="008A1DBA">
      <w:pPr>
        <w:pStyle w:val="BodyText"/>
        <w:spacing w:before="11"/>
        <w:rPr>
          <w:del w:id="346" w:author="Alexis Smith (9/1)" w:date="2017-07-06T13:10:00Z"/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5713"/>
        <w:gridCol w:w="2184"/>
        <w:gridCol w:w="1955"/>
      </w:tblGrid>
      <w:tr w:rsidR="008A1DBA" w:rsidDel="009F78DF" w14:paraId="7DD07A9A" w14:textId="77777777" w:rsidTr="00BB0606">
        <w:trPr>
          <w:trHeight w:hRule="exact" w:val="292"/>
          <w:del w:id="347" w:author="Alexis Smith (9/1)" w:date="2017-07-06T13:08:00Z"/>
        </w:trPr>
        <w:tc>
          <w:tcPr>
            <w:tcW w:w="14380" w:type="dxa"/>
            <w:gridSpan w:val="4"/>
          </w:tcPr>
          <w:p w14:paraId="24B2E38E" w14:textId="77777777" w:rsidR="008A1DBA" w:rsidDel="009F78DF" w:rsidRDefault="00FE7B92">
            <w:pPr>
              <w:pStyle w:val="TableParagraph"/>
              <w:ind w:left="40"/>
              <w:jc w:val="left"/>
              <w:rPr>
                <w:del w:id="348" w:author="Alexis Smith (9/1)" w:date="2017-07-06T13:08:00Z"/>
                <w:b/>
                <w:sz w:val="16"/>
              </w:rPr>
            </w:pPr>
            <w:del w:id="349" w:author="Alexis Smith (9/1)" w:date="2017-07-06T13:08:00Z">
              <w:r w:rsidDel="009F78DF">
                <w:rPr>
                  <w:b/>
                  <w:sz w:val="16"/>
                </w:rPr>
                <w:delText>OPAQUE DOORS</w:delText>
              </w:r>
            </w:del>
          </w:p>
        </w:tc>
      </w:tr>
      <w:tr w:rsidR="008A1DBA" w:rsidDel="009F78DF" w14:paraId="3F831927" w14:textId="77777777">
        <w:trPr>
          <w:trHeight w:hRule="exact" w:val="292"/>
          <w:del w:id="350" w:author="Alexis Smith (9/1)" w:date="2017-07-06T13:08:00Z"/>
        </w:trPr>
        <w:tc>
          <w:tcPr>
            <w:tcW w:w="4529" w:type="dxa"/>
          </w:tcPr>
          <w:p w14:paraId="41FC52BE" w14:textId="77777777" w:rsidR="008A1DBA" w:rsidDel="009F78DF" w:rsidRDefault="00FE7B92">
            <w:pPr>
              <w:pStyle w:val="TableParagraph"/>
              <w:ind w:left="1669" w:right="1669"/>
              <w:rPr>
                <w:del w:id="351" w:author="Alexis Smith (9/1)" w:date="2017-07-06T13:08:00Z"/>
                <w:b/>
                <w:sz w:val="16"/>
              </w:rPr>
            </w:pPr>
            <w:del w:id="352" w:author="Alexis Smith (9/1)" w:date="2017-07-06T13:08:00Z">
              <w:r w:rsidDel="009F78DF">
                <w:rPr>
                  <w:b/>
                  <w:sz w:val="16"/>
                </w:rPr>
                <w:delText>01</w:delText>
              </w:r>
            </w:del>
          </w:p>
        </w:tc>
        <w:tc>
          <w:tcPr>
            <w:tcW w:w="5713" w:type="dxa"/>
          </w:tcPr>
          <w:p w14:paraId="07FF12FA" w14:textId="77777777" w:rsidR="008A1DBA" w:rsidDel="009F78DF" w:rsidRDefault="00FE7B92">
            <w:pPr>
              <w:pStyle w:val="TableParagraph"/>
              <w:ind w:left="2159" w:right="2159"/>
              <w:rPr>
                <w:del w:id="353" w:author="Alexis Smith (9/1)" w:date="2017-07-06T13:08:00Z"/>
                <w:b/>
                <w:sz w:val="16"/>
              </w:rPr>
            </w:pPr>
            <w:del w:id="354" w:author="Alexis Smith (9/1)" w:date="2017-07-06T13:08:00Z">
              <w:r w:rsidDel="009F78DF">
                <w:rPr>
                  <w:b/>
                  <w:sz w:val="16"/>
                </w:rPr>
                <w:delText>02</w:delText>
              </w:r>
            </w:del>
          </w:p>
        </w:tc>
        <w:tc>
          <w:tcPr>
            <w:tcW w:w="2184" w:type="dxa"/>
          </w:tcPr>
          <w:p w14:paraId="5F87AD07" w14:textId="77777777" w:rsidR="008A1DBA" w:rsidDel="009F78DF" w:rsidRDefault="00FE7B92">
            <w:pPr>
              <w:pStyle w:val="TableParagraph"/>
              <w:ind w:left="721" w:right="721"/>
              <w:rPr>
                <w:del w:id="355" w:author="Alexis Smith (9/1)" w:date="2017-07-06T13:08:00Z"/>
                <w:b/>
                <w:sz w:val="16"/>
              </w:rPr>
            </w:pPr>
            <w:del w:id="356" w:author="Alexis Smith (9/1)" w:date="2017-07-06T13:08:00Z">
              <w:r w:rsidDel="009F78DF">
                <w:rPr>
                  <w:b/>
                  <w:sz w:val="16"/>
                </w:rPr>
                <w:delText>03</w:delText>
              </w:r>
            </w:del>
          </w:p>
        </w:tc>
        <w:tc>
          <w:tcPr>
            <w:tcW w:w="1955" w:type="dxa"/>
          </w:tcPr>
          <w:p w14:paraId="7305C5D3" w14:textId="77777777" w:rsidR="008A1DBA" w:rsidDel="009F78DF" w:rsidRDefault="00FE7B92">
            <w:pPr>
              <w:pStyle w:val="TableParagraph"/>
              <w:ind w:left="640" w:right="640"/>
              <w:rPr>
                <w:del w:id="357" w:author="Alexis Smith (9/1)" w:date="2017-07-06T13:08:00Z"/>
                <w:b/>
                <w:sz w:val="16"/>
              </w:rPr>
            </w:pPr>
            <w:del w:id="358" w:author="Alexis Smith (9/1)" w:date="2017-07-06T13:08:00Z">
              <w:r w:rsidDel="009F78DF">
                <w:rPr>
                  <w:b/>
                  <w:sz w:val="16"/>
                </w:rPr>
                <w:delText>04</w:delText>
              </w:r>
            </w:del>
          </w:p>
        </w:tc>
      </w:tr>
      <w:tr w:rsidR="008A1DBA" w:rsidDel="009F78DF" w14:paraId="71C4E619" w14:textId="77777777">
        <w:trPr>
          <w:trHeight w:hRule="exact" w:val="327"/>
          <w:del w:id="359" w:author="Alexis Smith (9/1)" w:date="2017-07-06T13:08:00Z"/>
        </w:trPr>
        <w:tc>
          <w:tcPr>
            <w:tcW w:w="4529" w:type="dxa"/>
          </w:tcPr>
          <w:p w14:paraId="2368BD6B" w14:textId="77777777" w:rsidR="008A1DBA" w:rsidDel="009F78DF" w:rsidRDefault="00FE7B92">
            <w:pPr>
              <w:pStyle w:val="TableParagraph"/>
              <w:spacing w:before="76"/>
              <w:ind w:left="1669" w:right="1669"/>
              <w:rPr>
                <w:del w:id="360" w:author="Alexis Smith (9/1)" w:date="2017-07-06T13:08:00Z"/>
                <w:b/>
                <w:sz w:val="16"/>
              </w:rPr>
            </w:pPr>
            <w:del w:id="361" w:author="Alexis Smith (9/1)" w:date="2017-07-06T13:08:00Z">
              <w:r w:rsidDel="009F78DF">
                <w:rPr>
                  <w:b/>
                  <w:sz w:val="16"/>
                </w:rPr>
                <w:delText>Name</w:delText>
              </w:r>
            </w:del>
          </w:p>
        </w:tc>
        <w:tc>
          <w:tcPr>
            <w:tcW w:w="5713" w:type="dxa"/>
          </w:tcPr>
          <w:p w14:paraId="043779F5" w14:textId="77777777" w:rsidR="008A1DBA" w:rsidDel="009F78DF" w:rsidRDefault="00FE7B92">
            <w:pPr>
              <w:pStyle w:val="TableParagraph"/>
              <w:spacing w:before="76"/>
              <w:ind w:left="2158" w:right="2159"/>
              <w:rPr>
                <w:del w:id="362" w:author="Alexis Smith (9/1)" w:date="2017-07-06T13:08:00Z"/>
                <w:b/>
                <w:sz w:val="16"/>
              </w:rPr>
            </w:pPr>
            <w:del w:id="363" w:author="Alexis Smith (9/1)" w:date="2017-07-06T13:08:00Z">
              <w:r w:rsidDel="009F78DF">
                <w:rPr>
                  <w:b/>
                  <w:sz w:val="16"/>
                </w:rPr>
                <w:delText>Side of Building</w:delText>
              </w:r>
            </w:del>
          </w:p>
        </w:tc>
        <w:tc>
          <w:tcPr>
            <w:tcW w:w="2184" w:type="dxa"/>
          </w:tcPr>
          <w:p w14:paraId="5F4E5570" w14:textId="77777777" w:rsidR="008A1DBA" w:rsidDel="009F78DF" w:rsidRDefault="00FE7B92">
            <w:pPr>
              <w:pStyle w:val="TableParagraph"/>
              <w:spacing w:before="44"/>
              <w:ind w:left="721" w:right="721"/>
              <w:rPr>
                <w:del w:id="364" w:author="Alexis Smith (9/1)" w:date="2017-07-06T13:08:00Z"/>
                <w:b/>
                <w:sz w:val="16"/>
              </w:rPr>
            </w:pPr>
            <w:del w:id="365" w:author="Alexis Smith (9/1)" w:date="2017-07-06T13:08:00Z">
              <w:r w:rsidDel="009F78DF">
                <w:rPr>
                  <w:b/>
                  <w:sz w:val="16"/>
                </w:rPr>
                <w:delText>Area (ft</w:delText>
              </w:r>
              <w:r w:rsidDel="009F78DF">
                <w:rPr>
                  <w:b/>
                  <w:position w:val="6"/>
                  <w:sz w:val="12"/>
                </w:rPr>
                <w:delText>2</w:delText>
              </w:r>
              <w:r w:rsidDel="009F78DF">
                <w:rPr>
                  <w:b/>
                  <w:sz w:val="16"/>
                </w:rPr>
                <w:delText>)</w:delText>
              </w:r>
            </w:del>
          </w:p>
        </w:tc>
        <w:tc>
          <w:tcPr>
            <w:tcW w:w="1955" w:type="dxa"/>
          </w:tcPr>
          <w:p w14:paraId="5B3094AF" w14:textId="77777777" w:rsidR="008A1DBA" w:rsidDel="009F78DF" w:rsidRDefault="00FE7B92">
            <w:pPr>
              <w:pStyle w:val="TableParagraph"/>
              <w:spacing w:before="76"/>
              <w:ind w:left="640" w:right="640"/>
              <w:rPr>
                <w:del w:id="366" w:author="Alexis Smith (9/1)" w:date="2017-07-06T13:08:00Z"/>
                <w:b/>
                <w:sz w:val="16"/>
              </w:rPr>
            </w:pPr>
            <w:del w:id="367" w:author="Alexis Smith (9/1)" w:date="2017-07-06T13:08:00Z">
              <w:r w:rsidDel="009F78DF">
                <w:rPr>
                  <w:b/>
                  <w:sz w:val="16"/>
                </w:rPr>
                <w:delText>U-factor</w:delText>
              </w:r>
            </w:del>
          </w:p>
        </w:tc>
      </w:tr>
      <w:tr w:rsidR="008A1DBA" w:rsidDel="009F78DF" w14:paraId="07B91436" w14:textId="77777777">
        <w:trPr>
          <w:trHeight w:hRule="exact" w:val="292"/>
          <w:del w:id="368" w:author="Alexis Smith (9/1)" w:date="2017-07-06T13:08:00Z"/>
        </w:trPr>
        <w:tc>
          <w:tcPr>
            <w:tcW w:w="4529" w:type="dxa"/>
          </w:tcPr>
          <w:p w14:paraId="29BC35D5" w14:textId="77777777" w:rsidR="008A1DBA" w:rsidDel="009F78DF" w:rsidRDefault="00FE7B92">
            <w:pPr>
              <w:pStyle w:val="TableParagraph"/>
              <w:ind w:left="1669" w:right="1669"/>
              <w:rPr>
                <w:del w:id="369" w:author="Alexis Smith (9/1)" w:date="2017-07-06T13:08:00Z"/>
                <w:sz w:val="16"/>
              </w:rPr>
            </w:pPr>
            <w:del w:id="370" w:author="Alexis Smith (9/1)" w:date="2017-07-06T13:08:00Z">
              <w:r w:rsidDel="009F78DF">
                <w:rPr>
                  <w:sz w:val="16"/>
                </w:rPr>
                <w:delText>Front Dr</w:delText>
              </w:r>
            </w:del>
          </w:p>
        </w:tc>
        <w:tc>
          <w:tcPr>
            <w:tcW w:w="5713" w:type="dxa"/>
          </w:tcPr>
          <w:p w14:paraId="346A03D2" w14:textId="77777777" w:rsidR="008A1DBA" w:rsidDel="009F78DF" w:rsidRDefault="00FE7B92">
            <w:pPr>
              <w:pStyle w:val="TableParagraph"/>
              <w:ind w:left="2159" w:right="2159"/>
              <w:rPr>
                <w:del w:id="371" w:author="Alexis Smith (9/1)" w:date="2017-07-06T13:08:00Z"/>
                <w:sz w:val="16"/>
              </w:rPr>
            </w:pPr>
            <w:del w:id="372" w:author="Alexis Smith (9/1)" w:date="2017-07-06T13:08:00Z">
              <w:r w:rsidDel="009F78DF">
                <w:rPr>
                  <w:sz w:val="16"/>
                </w:rPr>
                <w:delText>Front</w:delText>
              </w:r>
            </w:del>
          </w:p>
        </w:tc>
        <w:tc>
          <w:tcPr>
            <w:tcW w:w="2184" w:type="dxa"/>
          </w:tcPr>
          <w:p w14:paraId="62216827" w14:textId="77777777" w:rsidR="008A1DBA" w:rsidDel="009F78DF" w:rsidRDefault="00FE7B92">
            <w:pPr>
              <w:pStyle w:val="TableParagraph"/>
              <w:ind w:left="721" w:right="721"/>
              <w:rPr>
                <w:del w:id="373" w:author="Alexis Smith (9/1)" w:date="2017-07-06T13:08:00Z"/>
                <w:sz w:val="16"/>
              </w:rPr>
            </w:pPr>
            <w:del w:id="374" w:author="Alexis Smith (9/1)" w:date="2017-07-06T13:08:00Z">
              <w:r w:rsidDel="009F78DF">
                <w:rPr>
                  <w:sz w:val="16"/>
                </w:rPr>
                <w:delText>20.0</w:delText>
              </w:r>
            </w:del>
          </w:p>
        </w:tc>
        <w:tc>
          <w:tcPr>
            <w:tcW w:w="1955" w:type="dxa"/>
          </w:tcPr>
          <w:p w14:paraId="36A58A58" w14:textId="77777777" w:rsidR="008A1DBA" w:rsidDel="009F78DF" w:rsidRDefault="00FE7B92">
            <w:pPr>
              <w:pStyle w:val="TableParagraph"/>
              <w:ind w:left="640" w:right="640"/>
              <w:rPr>
                <w:del w:id="375" w:author="Alexis Smith (9/1)" w:date="2017-07-06T13:08:00Z"/>
                <w:sz w:val="16"/>
              </w:rPr>
            </w:pPr>
            <w:del w:id="376" w:author="Alexis Smith (9/1)" w:date="2017-07-06T13:08:00Z">
              <w:r w:rsidDel="009F78DF">
                <w:rPr>
                  <w:sz w:val="16"/>
                </w:rPr>
                <w:delText>0.50</w:delText>
              </w:r>
            </w:del>
          </w:p>
        </w:tc>
      </w:tr>
      <w:tr w:rsidR="008A1DBA" w:rsidDel="009F78DF" w14:paraId="3FD3341D" w14:textId="77777777">
        <w:trPr>
          <w:trHeight w:hRule="exact" w:val="292"/>
          <w:del w:id="377" w:author="Alexis Smith (9/1)" w:date="2017-07-06T13:08:00Z"/>
        </w:trPr>
        <w:tc>
          <w:tcPr>
            <w:tcW w:w="4529" w:type="dxa"/>
          </w:tcPr>
          <w:p w14:paraId="6248FE9B" w14:textId="77777777" w:rsidR="008A1DBA" w:rsidDel="009F78DF" w:rsidRDefault="00FE7B92">
            <w:pPr>
              <w:pStyle w:val="TableParagraph"/>
              <w:ind w:left="1669" w:right="1669"/>
              <w:rPr>
                <w:del w:id="378" w:author="Alexis Smith (9/1)" w:date="2017-07-06T13:08:00Z"/>
                <w:sz w:val="16"/>
              </w:rPr>
            </w:pPr>
            <w:del w:id="379" w:author="Alexis Smith (9/1)" w:date="2017-07-06T13:08:00Z">
              <w:r w:rsidDel="009F78DF">
                <w:rPr>
                  <w:sz w:val="16"/>
                </w:rPr>
                <w:delText>GarToHouse Dr</w:delText>
              </w:r>
            </w:del>
          </w:p>
        </w:tc>
        <w:tc>
          <w:tcPr>
            <w:tcW w:w="5713" w:type="dxa"/>
          </w:tcPr>
          <w:p w14:paraId="255C79D8" w14:textId="77777777" w:rsidR="008A1DBA" w:rsidDel="009F78DF" w:rsidRDefault="00FE7B92">
            <w:pPr>
              <w:pStyle w:val="TableParagraph"/>
              <w:ind w:left="2159" w:right="2159"/>
              <w:rPr>
                <w:del w:id="380" w:author="Alexis Smith (9/1)" w:date="2017-07-06T13:08:00Z"/>
                <w:sz w:val="16"/>
              </w:rPr>
            </w:pPr>
            <w:del w:id="381" w:author="Alexis Smith (9/1)" w:date="2017-07-06T13:08:00Z">
              <w:r w:rsidDel="009F78DF">
                <w:rPr>
                  <w:sz w:val="16"/>
                </w:rPr>
                <w:delText>GarToHouse Front</w:delText>
              </w:r>
            </w:del>
          </w:p>
        </w:tc>
        <w:tc>
          <w:tcPr>
            <w:tcW w:w="2184" w:type="dxa"/>
          </w:tcPr>
          <w:p w14:paraId="67BB1EC5" w14:textId="77777777" w:rsidR="008A1DBA" w:rsidDel="009F78DF" w:rsidRDefault="00FE7B92">
            <w:pPr>
              <w:pStyle w:val="TableParagraph"/>
              <w:ind w:left="721" w:right="721"/>
              <w:rPr>
                <w:del w:id="382" w:author="Alexis Smith (9/1)" w:date="2017-07-06T13:08:00Z"/>
                <w:sz w:val="16"/>
              </w:rPr>
            </w:pPr>
            <w:del w:id="383" w:author="Alexis Smith (9/1)" w:date="2017-07-06T13:08:00Z">
              <w:r w:rsidDel="009F78DF">
                <w:rPr>
                  <w:sz w:val="16"/>
                </w:rPr>
                <w:delText>20.0</w:delText>
              </w:r>
            </w:del>
          </w:p>
        </w:tc>
        <w:tc>
          <w:tcPr>
            <w:tcW w:w="1955" w:type="dxa"/>
          </w:tcPr>
          <w:p w14:paraId="10985A77" w14:textId="77777777" w:rsidR="008A1DBA" w:rsidDel="009F78DF" w:rsidRDefault="00FE7B92">
            <w:pPr>
              <w:pStyle w:val="TableParagraph"/>
              <w:ind w:left="640" w:right="640"/>
              <w:rPr>
                <w:del w:id="384" w:author="Alexis Smith (9/1)" w:date="2017-07-06T13:08:00Z"/>
                <w:sz w:val="16"/>
              </w:rPr>
            </w:pPr>
            <w:del w:id="385" w:author="Alexis Smith (9/1)" w:date="2017-07-06T13:08:00Z">
              <w:r w:rsidDel="009F78DF">
                <w:rPr>
                  <w:sz w:val="16"/>
                </w:rPr>
                <w:delText>0.50</w:delText>
              </w:r>
            </w:del>
          </w:p>
        </w:tc>
      </w:tr>
      <w:tr w:rsidR="008A1DBA" w:rsidDel="009F78DF" w14:paraId="0BE53ACF" w14:textId="77777777">
        <w:trPr>
          <w:trHeight w:hRule="exact" w:val="292"/>
          <w:del w:id="386" w:author="Alexis Smith (9/1)" w:date="2017-07-06T13:08:00Z"/>
        </w:trPr>
        <w:tc>
          <w:tcPr>
            <w:tcW w:w="4529" w:type="dxa"/>
          </w:tcPr>
          <w:p w14:paraId="24830ECF" w14:textId="77777777" w:rsidR="008A1DBA" w:rsidDel="009F78DF" w:rsidRDefault="00FE7B92">
            <w:pPr>
              <w:pStyle w:val="TableParagraph"/>
              <w:ind w:left="1669" w:right="1669"/>
              <w:rPr>
                <w:del w:id="387" w:author="Alexis Smith (9/1)" w:date="2017-07-06T13:08:00Z"/>
                <w:sz w:val="16"/>
              </w:rPr>
            </w:pPr>
            <w:del w:id="388" w:author="Alexis Smith (9/1)" w:date="2017-07-06T13:08:00Z">
              <w:r w:rsidDel="009F78DF">
                <w:rPr>
                  <w:sz w:val="16"/>
                </w:rPr>
                <w:delText>GDoor</w:delText>
              </w:r>
            </w:del>
          </w:p>
        </w:tc>
        <w:tc>
          <w:tcPr>
            <w:tcW w:w="5713" w:type="dxa"/>
          </w:tcPr>
          <w:p w14:paraId="52DBDF9C" w14:textId="77777777" w:rsidR="008A1DBA" w:rsidDel="009F78DF" w:rsidRDefault="00FE7B92">
            <w:pPr>
              <w:pStyle w:val="TableParagraph"/>
              <w:ind w:left="2159" w:right="2159"/>
              <w:rPr>
                <w:del w:id="389" w:author="Alexis Smith (9/1)" w:date="2017-07-06T13:08:00Z"/>
                <w:sz w:val="16"/>
              </w:rPr>
            </w:pPr>
            <w:del w:id="390" w:author="Alexis Smith (9/1)" w:date="2017-07-06T13:08:00Z">
              <w:r w:rsidDel="009F78DF">
                <w:rPr>
                  <w:sz w:val="16"/>
                </w:rPr>
                <w:delText>Gwall Front</w:delText>
              </w:r>
            </w:del>
          </w:p>
        </w:tc>
        <w:tc>
          <w:tcPr>
            <w:tcW w:w="2184" w:type="dxa"/>
          </w:tcPr>
          <w:p w14:paraId="581E374A" w14:textId="77777777" w:rsidR="008A1DBA" w:rsidDel="009F78DF" w:rsidRDefault="00FE7B92">
            <w:pPr>
              <w:pStyle w:val="TableParagraph"/>
              <w:ind w:left="721" w:right="721"/>
              <w:rPr>
                <w:del w:id="391" w:author="Alexis Smith (9/1)" w:date="2017-07-06T13:08:00Z"/>
                <w:sz w:val="16"/>
              </w:rPr>
            </w:pPr>
            <w:del w:id="392" w:author="Alexis Smith (9/1)" w:date="2017-07-06T13:08:00Z">
              <w:r w:rsidDel="009F78DF">
                <w:rPr>
                  <w:sz w:val="16"/>
                </w:rPr>
                <w:delText>108.0</w:delText>
              </w:r>
            </w:del>
          </w:p>
        </w:tc>
        <w:tc>
          <w:tcPr>
            <w:tcW w:w="1955" w:type="dxa"/>
          </w:tcPr>
          <w:p w14:paraId="1A3C0700" w14:textId="77777777" w:rsidR="008A1DBA" w:rsidDel="009F78DF" w:rsidRDefault="00FE7B92">
            <w:pPr>
              <w:pStyle w:val="TableParagraph"/>
              <w:ind w:left="640" w:right="640"/>
              <w:rPr>
                <w:del w:id="393" w:author="Alexis Smith (9/1)" w:date="2017-07-06T13:08:00Z"/>
                <w:sz w:val="16"/>
              </w:rPr>
            </w:pPr>
            <w:del w:id="394" w:author="Alexis Smith (9/1)" w:date="2017-07-06T13:08:00Z">
              <w:r w:rsidDel="009F78DF">
                <w:rPr>
                  <w:sz w:val="16"/>
                </w:rPr>
                <w:delText>1.00</w:delText>
              </w:r>
            </w:del>
          </w:p>
        </w:tc>
      </w:tr>
    </w:tbl>
    <w:p w14:paraId="740DC654" w14:textId="77777777" w:rsidR="008A1DBA" w:rsidDel="00BB0606" w:rsidRDefault="008A1DBA">
      <w:pPr>
        <w:pStyle w:val="BodyText"/>
        <w:spacing w:before="8"/>
        <w:rPr>
          <w:del w:id="395" w:author="Alexis Smith (9/1)" w:date="2017-07-06T13:10:00Z"/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959"/>
        <w:gridCol w:w="925"/>
        <w:gridCol w:w="850"/>
        <w:gridCol w:w="924"/>
        <w:gridCol w:w="982"/>
        <w:gridCol w:w="965"/>
        <w:gridCol w:w="928"/>
        <w:gridCol w:w="825"/>
        <w:gridCol w:w="868"/>
        <w:gridCol w:w="846"/>
        <w:gridCol w:w="890"/>
        <w:gridCol w:w="781"/>
        <w:gridCol w:w="684"/>
      </w:tblGrid>
      <w:tr w:rsidR="008A1DBA" w:rsidDel="009F78DF" w14:paraId="3F696A0C" w14:textId="77777777">
        <w:trPr>
          <w:trHeight w:hRule="exact" w:val="292"/>
        </w:trPr>
        <w:tc>
          <w:tcPr>
            <w:tcW w:w="14380" w:type="dxa"/>
            <w:gridSpan w:val="14"/>
          </w:tcPr>
          <w:p w14:paraId="4F7E6805" w14:textId="77777777" w:rsidR="008A1DBA" w:rsidDel="009F78DF" w:rsidRDefault="00FE7B92">
            <w:pPr>
              <w:pStyle w:val="TableParagraph"/>
              <w:ind w:left="40"/>
              <w:jc w:val="left"/>
              <w:rPr>
                <w:moveFrom w:id="396" w:author="Alexis Smith (9/1)" w:date="2017-07-06T13:08:00Z"/>
                <w:b/>
                <w:sz w:val="16"/>
              </w:rPr>
            </w:pPr>
            <w:moveFromRangeStart w:id="397" w:author="Alexis Smith (9/1)" w:date="2017-07-06T13:08:00Z" w:name="move487109821"/>
            <w:moveFrom w:id="398" w:author="Alexis Smith (9/1)" w:date="2017-07-06T13:08:00Z">
              <w:r w:rsidDel="009F78DF">
                <w:rPr>
                  <w:b/>
                  <w:sz w:val="16"/>
                </w:rPr>
                <w:t>OVERHANGS AND FINS</w:t>
              </w:r>
            </w:moveFrom>
          </w:p>
        </w:tc>
      </w:tr>
      <w:tr w:rsidR="008A1DBA" w:rsidDel="009F78DF" w14:paraId="306308E0" w14:textId="77777777">
        <w:trPr>
          <w:trHeight w:hRule="exact" w:val="292"/>
        </w:trPr>
        <w:tc>
          <w:tcPr>
            <w:tcW w:w="2953" w:type="dxa"/>
          </w:tcPr>
          <w:p w14:paraId="4A162D38" w14:textId="77777777" w:rsidR="008A1DBA" w:rsidDel="009F78DF" w:rsidRDefault="00FE7B92">
            <w:pPr>
              <w:pStyle w:val="TableParagraph"/>
              <w:ind w:left="1139" w:right="1139"/>
              <w:rPr>
                <w:moveFrom w:id="399" w:author="Alexis Smith (9/1)" w:date="2017-07-06T13:08:00Z"/>
                <w:b/>
                <w:sz w:val="16"/>
              </w:rPr>
            </w:pPr>
            <w:moveFrom w:id="400" w:author="Alexis Smith (9/1)" w:date="2017-07-06T13:08:00Z">
              <w:r w:rsidDel="009F78DF">
                <w:rPr>
                  <w:b/>
                  <w:sz w:val="16"/>
                </w:rPr>
                <w:t>01</w:t>
              </w:r>
            </w:moveFrom>
          </w:p>
        </w:tc>
        <w:tc>
          <w:tcPr>
            <w:tcW w:w="959" w:type="dxa"/>
          </w:tcPr>
          <w:p w14:paraId="4FD19589" w14:textId="77777777" w:rsidR="008A1DBA" w:rsidDel="009F78DF" w:rsidRDefault="00FE7B92">
            <w:pPr>
              <w:pStyle w:val="TableParagraph"/>
              <w:ind w:left="223" w:right="223"/>
              <w:rPr>
                <w:moveFrom w:id="401" w:author="Alexis Smith (9/1)" w:date="2017-07-06T13:08:00Z"/>
                <w:b/>
                <w:sz w:val="16"/>
              </w:rPr>
            </w:pPr>
            <w:moveFrom w:id="402" w:author="Alexis Smith (9/1)" w:date="2017-07-06T13:08:00Z">
              <w:r w:rsidDel="009F78DF">
                <w:rPr>
                  <w:b/>
                  <w:sz w:val="16"/>
                </w:rPr>
                <w:t>02</w:t>
              </w:r>
            </w:moveFrom>
          </w:p>
        </w:tc>
        <w:tc>
          <w:tcPr>
            <w:tcW w:w="925" w:type="dxa"/>
          </w:tcPr>
          <w:p w14:paraId="36627A98" w14:textId="77777777" w:rsidR="008A1DBA" w:rsidDel="009F78DF" w:rsidRDefault="00FE7B92">
            <w:pPr>
              <w:pStyle w:val="TableParagraph"/>
              <w:ind w:left="152" w:right="152"/>
              <w:rPr>
                <w:moveFrom w:id="403" w:author="Alexis Smith (9/1)" w:date="2017-07-06T13:08:00Z"/>
                <w:b/>
                <w:sz w:val="16"/>
              </w:rPr>
            </w:pPr>
            <w:moveFrom w:id="404" w:author="Alexis Smith (9/1)" w:date="2017-07-06T13:08:00Z">
              <w:r w:rsidDel="009F78DF">
                <w:rPr>
                  <w:b/>
                  <w:sz w:val="16"/>
                </w:rPr>
                <w:t>03</w:t>
              </w:r>
            </w:moveFrom>
          </w:p>
        </w:tc>
        <w:tc>
          <w:tcPr>
            <w:tcW w:w="850" w:type="dxa"/>
          </w:tcPr>
          <w:p w14:paraId="7B05DA2E" w14:textId="77777777" w:rsidR="008A1DBA" w:rsidDel="009F78DF" w:rsidRDefault="00FE7B92">
            <w:pPr>
              <w:pStyle w:val="TableParagraph"/>
              <w:ind w:left="306" w:right="306"/>
              <w:rPr>
                <w:moveFrom w:id="405" w:author="Alexis Smith (9/1)" w:date="2017-07-06T13:08:00Z"/>
                <w:b/>
                <w:sz w:val="16"/>
              </w:rPr>
            </w:pPr>
            <w:moveFrom w:id="406" w:author="Alexis Smith (9/1)" w:date="2017-07-06T13:08:00Z">
              <w:r w:rsidDel="009F78DF">
                <w:rPr>
                  <w:b/>
                  <w:sz w:val="16"/>
                </w:rPr>
                <w:t>04</w:t>
              </w:r>
            </w:moveFrom>
          </w:p>
        </w:tc>
        <w:tc>
          <w:tcPr>
            <w:tcW w:w="924" w:type="dxa"/>
          </w:tcPr>
          <w:p w14:paraId="2A90030F" w14:textId="77777777" w:rsidR="008A1DBA" w:rsidDel="009F78DF" w:rsidRDefault="00FE7B92">
            <w:pPr>
              <w:pStyle w:val="TableParagraph"/>
              <w:ind w:left="343" w:right="343"/>
              <w:rPr>
                <w:moveFrom w:id="407" w:author="Alexis Smith (9/1)" w:date="2017-07-06T13:08:00Z"/>
                <w:b/>
                <w:sz w:val="16"/>
              </w:rPr>
            </w:pPr>
            <w:moveFrom w:id="408" w:author="Alexis Smith (9/1)" w:date="2017-07-06T13:08:00Z">
              <w:r w:rsidDel="009F78DF">
                <w:rPr>
                  <w:b/>
                  <w:sz w:val="16"/>
                </w:rPr>
                <w:t>05</w:t>
              </w:r>
            </w:moveFrom>
          </w:p>
        </w:tc>
        <w:tc>
          <w:tcPr>
            <w:tcW w:w="981" w:type="dxa"/>
          </w:tcPr>
          <w:p w14:paraId="71D22319" w14:textId="77777777" w:rsidR="008A1DBA" w:rsidDel="009F78DF" w:rsidRDefault="00FE7B92">
            <w:pPr>
              <w:pStyle w:val="TableParagraph"/>
              <w:ind w:left="167" w:right="167"/>
              <w:rPr>
                <w:moveFrom w:id="409" w:author="Alexis Smith (9/1)" w:date="2017-07-06T13:08:00Z"/>
                <w:b/>
                <w:sz w:val="16"/>
              </w:rPr>
            </w:pPr>
            <w:moveFrom w:id="410" w:author="Alexis Smith (9/1)" w:date="2017-07-06T13:08:00Z">
              <w:r w:rsidDel="009F78DF">
                <w:rPr>
                  <w:b/>
                  <w:sz w:val="16"/>
                </w:rPr>
                <w:t>06</w:t>
              </w:r>
            </w:moveFrom>
          </w:p>
        </w:tc>
        <w:tc>
          <w:tcPr>
            <w:tcW w:w="965" w:type="dxa"/>
          </w:tcPr>
          <w:p w14:paraId="25996F51" w14:textId="77777777" w:rsidR="008A1DBA" w:rsidDel="009F78DF" w:rsidRDefault="00FE7B92">
            <w:pPr>
              <w:pStyle w:val="TableParagraph"/>
              <w:ind w:left="225" w:right="225"/>
              <w:rPr>
                <w:moveFrom w:id="411" w:author="Alexis Smith (9/1)" w:date="2017-07-06T13:08:00Z"/>
                <w:b/>
                <w:sz w:val="16"/>
              </w:rPr>
            </w:pPr>
            <w:moveFrom w:id="412" w:author="Alexis Smith (9/1)" w:date="2017-07-06T13:08:00Z">
              <w:r w:rsidDel="009F78DF">
                <w:rPr>
                  <w:b/>
                  <w:sz w:val="16"/>
                </w:rPr>
                <w:t>07</w:t>
              </w:r>
            </w:moveFrom>
          </w:p>
        </w:tc>
        <w:tc>
          <w:tcPr>
            <w:tcW w:w="928" w:type="dxa"/>
          </w:tcPr>
          <w:p w14:paraId="0A504C5F" w14:textId="77777777" w:rsidR="008A1DBA" w:rsidDel="009F78DF" w:rsidRDefault="00FE7B92">
            <w:pPr>
              <w:pStyle w:val="TableParagraph"/>
              <w:ind w:left="158" w:right="158"/>
              <w:rPr>
                <w:moveFrom w:id="413" w:author="Alexis Smith (9/1)" w:date="2017-07-06T13:08:00Z"/>
                <w:b/>
                <w:sz w:val="16"/>
              </w:rPr>
            </w:pPr>
            <w:moveFrom w:id="414" w:author="Alexis Smith (9/1)" w:date="2017-07-06T13:08:00Z">
              <w:r w:rsidDel="009F78DF">
                <w:rPr>
                  <w:b/>
                  <w:sz w:val="16"/>
                </w:rPr>
                <w:t>08</w:t>
              </w:r>
            </w:moveFrom>
          </w:p>
        </w:tc>
        <w:tc>
          <w:tcPr>
            <w:tcW w:w="825" w:type="dxa"/>
          </w:tcPr>
          <w:p w14:paraId="458E991A" w14:textId="77777777" w:rsidR="008A1DBA" w:rsidDel="009F78DF" w:rsidRDefault="00FE7B92">
            <w:pPr>
              <w:pStyle w:val="TableParagraph"/>
              <w:ind w:left="182" w:right="182"/>
              <w:rPr>
                <w:moveFrom w:id="415" w:author="Alexis Smith (9/1)" w:date="2017-07-06T13:08:00Z"/>
                <w:b/>
                <w:sz w:val="16"/>
              </w:rPr>
            </w:pPr>
            <w:moveFrom w:id="416" w:author="Alexis Smith (9/1)" w:date="2017-07-06T13:08:00Z">
              <w:r w:rsidDel="009F78DF">
                <w:rPr>
                  <w:b/>
                  <w:sz w:val="16"/>
                </w:rPr>
                <w:t>09</w:t>
              </w:r>
            </w:moveFrom>
          </w:p>
        </w:tc>
        <w:tc>
          <w:tcPr>
            <w:tcW w:w="868" w:type="dxa"/>
          </w:tcPr>
          <w:p w14:paraId="0A9443F4" w14:textId="77777777" w:rsidR="008A1DBA" w:rsidDel="009F78DF" w:rsidRDefault="00FE7B92">
            <w:pPr>
              <w:pStyle w:val="TableParagraph"/>
              <w:ind w:left="141" w:right="141"/>
              <w:rPr>
                <w:moveFrom w:id="417" w:author="Alexis Smith (9/1)" w:date="2017-07-06T13:08:00Z"/>
                <w:b/>
                <w:sz w:val="16"/>
              </w:rPr>
            </w:pPr>
            <w:moveFrom w:id="418" w:author="Alexis Smith (9/1)" w:date="2017-07-06T13:08:00Z">
              <w:r w:rsidDel="009F78DF">
                <w:rPr>
                  <w:b/>
                  <w:sz w:val="16"/>
                </w:rPr>
                <w:t>10</w:t>
              </w:r>
            </w:moveFrom>
          </w:p>
        </w:tc>
        <w:tc>
          <w:tcPr>
            <w:tcW w:w="846" w:type="dxa"/>
          </w:tcPr>
          <w:p w14:paraId="74FFA262" w14:textId="77777777" w:rsidR="008A1DBA" w:rsidDel="009F78DF" w:rsidRDefault="00FE7B92">
            <w:pPr>
              <w:pStyle w:val="TableParagraph"/>
              <w:ind w:left="166" w:right="166"/>
              <w:rPr>
                <w:moveFrom w:id="419" w:author="Alexis Smith (9/1)" w:date="2017-07-06T13:08:00Z"/>
                <w:b/>
                <w:sz w:val="16"/>
              </w:rPr>
            </w:pPr>
            <w:moveFrom w:id="420" w:author="Alexis Smith (9/1)" w:date="2017-07-06T13:08:00Z">
              <w:r w:rsidDel="009F78DF">
                <w:rPr>
                  <w:b/>
                  <w:sz w:val="16"/>
                </w:rPr>
                <w:t>11</w:t>
              </w:r>
            </w:moveFrom>
          </w:p>
        </w:tc>
        <w:tc>
          <w:tcPr>
            <w:tcW w:w="890" w:type="dxa"/>
          </w:tcPr>
          <w:p w14:paraId="0E057307" w14:textId="77777777" w:rsidR="008A1DBA" w:rsidDel="009F78DF" w:rsidRDefault="00FE7B92">
            <w:pPr>
              <w:pStyle w:val="TableParagraph"/>
              <w:ind w:left="139" w:right="139"/>
              <w:rPr>
                <w:moveFrom w:id="421" w:author="Alexis Smith (9/1)" w:date="2017-07-06T13:08:00Z"/>
                <w:b/>
                <w:sz w:val="16"/>
              </w:rPr>
            </w:pPr>
            <w:moveFrom w:id="422" w:author="Alexis Smith (9/1)" w:date="2017-07-06T13:08:00Z">
              <w:r w:rsidDel="009F78DF">
                <w:rPr>
                  <w:b/>
                  <w:sz w:val="16"/>
                </w:rPr>
                <w:t>12</w:t>
              </w:r>
            </w:moveFrom>
          </w:p>
        </w:tc>
        <w:tc>
          <w:tcPr>
            <w:tcW w:w="781" w:type="dxa"/>
          </w:tcPr>
          <w:p w14:paraId="021A9CE7" w14:textId="77777777" w:rsidR="008A1DBA" w:rsidDel="009F78DF" w:rsidRDefault="00FE7B92">
            <w:pPr>
              <w:pStyle w:val="TableParagraph"/>
              <w:ind w:left="129" w:right="129"/>
              <w:rPr>
                <w:moveFrom w:id="423" w:author="Alexis Smith (9/1)" w:date="2017-07-06T13:08:00Z"/>
                <w:b/>
                <w:sz w:val="16"/>
              </w:rPr>
            </w:pPr>
            <w:moveFrom w:id="424" w:author="Alexis Smith (9/1)" w:date="2017-07-06T13:08:00Z">
              <w:r w:rsidDel="009F78DF">
                <w:rPr>
                  <w:b/>
                  <w:sz w:val="16"/>
                </w:rPr>
                <w:t>13</w:t>
              </w:r>
            </w:moveFrom>
          </w:p>
        </w:tc>
        <w:tc>
          <w:tcPr>
            <w:tcW w:w="684" w:type="dxa"/>
          </w:tcPr>
          <w:p w14:paraId="5201F6B9" w14:textId="77777777" w:rsidR="008A1DBA" w:rsidDel="009F78DF" w:rsidRDefault="00FE7B92">
            <w:pPr>
              <w:pStyle w:val="TableParagraph"/>
              <w:ind w:left="49" w:right="49"/>
              <w:rPr>
                <w:moveFrom w:id="425" w:author="Alexis Smith (9/1)" w:date="2017-07-06T13:08:00Z"/>
                <w:b/>
                <w:sz w:val="16"/>
              </w:rPr>
            </w:pPr>
            <w:moveFrom w:id="426" w:author="Alexis Smith (9/1)" w:date="2017-07-06T13:08:00Z">
              <w:r w:rsidDel="009F78DF">
                <w:rPr>
                  <w:b/>
                  <w:sz w:val="16"/>
                </w:rPr>
                <w:t>14</w:t>
              </w:r>
            </w:moveFrom>
          </w:p>
        </w:tc>
      </w:tr>
      <w:tr w:rsidR="008A1DBA" w:rsidDel="009F78DF" w14:paraId="160E2F84" w14:textId="77777777">
        <w:trPr>
          <w:trHeight w:hRule="exact" w:val="292"/>
        </w:trPr>
        <w:tc>
          <w:tcPr>
            <w:tcW w:w="2953" w:type="dxa"/>
          </w:tcPr>
          <w:p w14:paraId="625858E8" w14:textId="77777777" w:rsidR="008A1DBA" w:rsidDel="009F78DF" w:rsidRDefault="008A1DBA">
            <w:pPr>
              <w:rPr>
                <w:moveFrom w:id="427" w:author="Alexis Smith (9/1)" w:date="2017-07-06T13:08:00Z"/>
              </w:rPr>
            </w:pPr>
          </w:p>
        </w:tc>
        <w:tc>
          <w:tcPr>
            <w:tcW w:w="4640" w:type="dxa"/>
            <w:gridSpan w:val="5"/>
          </w:tcPr>
          <w:p w14:paraId="7257ACD2" w14:textId="77777777" w:rsidR="008A1DBA" w:rsidDel="009F78DF" w:rsidRDefault="00FE7B92">
            <w:pPr>
              <w:pStyle w:val="TableParagraph"/>
              <w:ind w:left="1912" w:right="1920"/>
              <w:rPr>
                <w:moveFrom w:id="428" w:author="Alexis Smith (9/1)" w:date="2017-07-06T13:08:00Z"/>
                <w:b/>
                <w:sz w:val="16"/>
              </w:rPr>
            </w:pPr>
            <w:moveFrom w:id="429" w:author="Alexis Smith (9/1)" w:date="2017-07-06T13:08:00Z">
              <w:r w:rsidDel="009F78DF">
                <w:rPr>
                  <w:b/>
                  <w:sz w:val="16"/>
                </w:rPr>
                <w:t>Overhang</w:t>
              </w:r>
            </w:moveFrom>
          </w:p>
        </w:tc>
        <w:tc>
          <w:tcPr>
            <w:tcW w:w="3585" w:type="dxa"/>
            <w:gridSpan w:val="4"/>
          </w:tcPr>
          <w:p w14:paraId="288DEDC0" w14:textId="77777777" w:rsidR="008A1DBA" w:rsidDel="009F78DF" w:rsidRDefault="00FE7B92">
            <w:pPr>
              <w:pStyle w:val="TableParagraph"/>
              <w:ind w:left="1469" w:right="1477"/>
              <w:rPr>
                <w:moveFrom w:id="430" w:author="Alexis Smith (9/1)" w:date="2017-07-06T13:08:00Z"/>
                <w:b/>
                <w:sz w:val="16"/>
              </w:rPr>
            </w:pPr>
            <w:moveFrom w:id="431" w:author="Alexis Smith (9/1)" w:date="2017-07-06T13:08:00Z">
              <w:r w:rsidDel="009F78DF">
                <w:rPr>
                  <w:b/>
                  <w:sz w:val="16"/>
                </w:rPr>
                <w:t>Left Fin</w:t>
              </w:r>
            </w:moveFrom>
          </w:p>
        </w:tc>
        <w:tc>
          <w:tcPr>
            <w:tcW w:w="3201" w:type="dxa"/>
            <w:gridSpan w:val="4"/>
          </w:tcPr>
          <w:p w14:paraId="67E6A328" w14:textId="77777777" w:rsidR="008A1DBA" w:rsidDel="009F78DF" w:rsidRDefault="00FE7B92">
            <w:pPr>
              <w:pStyle w:val="TableParagraph"/>
              <w:ind w:left="1224" w:right="1224"/>
              <w:rPr>
                <w:moveFrom w:id="432" w:author="Alexis Smith (9/1)" w:date="2017-07-06T13:08:00Z"/>
                <w:b/>
                <w:sz w:val="16"/>
              </w:rPr>
            </w:pPr>
            <w:moveFrom w:id="433" w:author="Alexis Smith (9/1)" w:date="2017-07-06T13:08:00Z">
              <w:r w:rsidDel="009F78DF">
                <w:rPr>
                  <w:b/>
                  <w:sz w:val="16"/>
                </w:rPr>
                <w:t>Right Fin</w:t>
              </w:r>
            </w:moveFrom>
          </w:p>
        </w:tc>
      </w:tr>
      <w:tr w:rsidR="008A1DBA" w:rsidDel="009F78DF" w14:paraId="7B190FCF" w14:textId="77777777">
        <w:trPr>
          <w:trHeight w:hRule="exact" w:val="484"/>
        </w:trPr>
        <w:tc>
          <w:tcPr>
            <w:tcW w:w="2953" w:type="dxa"/>
          </w:tcPr>
          <w:p w14:paraId="3941A9B4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34" w:author="Alexis Smith (9/1)" w:date="2017-07-06T13:08:00Z"/>
                <w:rFonts w:ascii="Times New Roman"/>
                <w:sz w:val="20"/>
              </w:rPr>
            </w:pPr>
          </w:p>
          <w:p w14:paraId="2718348F" w14:textId="77777777" w:rsidR="008A1DBA" w:rsidDel="009F78DF" w:rsidRDefault="00FE7B92">
            <w:pPr>
              <w:pStyle w:val="TableParagraph"/>
              <w:spacing w:before="0"/>
              <w:ind w:left="1139" w:right="1139"/>
              <w:rPr>
                <w:moveFrom w:id="435" w:author="Alexis Smith (9/1)" w:date="2017-07-06T13:08:00Z"/>
                <w:b/>
                <w:sz w:val="16"/>
              </w:rPr>
            </w:pPr>
            <w:moveFrom w:id="436" w:author="Alexis Smith (9/1)" w:date="2017-07-06T13:08:00Z">
              <w:r w:rsidDel="009F78DF">
                <w:rPr>
                  <w:b/>
                  <w:sz w:val="16"/>
                </w:rPr>
                <w:t>Window</w:t>
              </w:r>
            </w:moveFrom>
          </w:p>
        </w:tc>
        <w:tc>
          <w:tcPr>
            <w:tcW w:w="959" w:type="dxa"/>
          </w:tcPr>
          <w:p w14:paraId="66A52771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37" w:author="Alexis Smith (9/1)" w:date="2017-07-06T13:08:00Z"/>
                <w:rFonts w:ascii="Times New Roman"/>
                <w:sz w:val="20"/>
              </w:rPr>
            </w:pPr>
          </w:p>
          <w:p w14:paraId="68E6FD8E" w14:textId="77777777" w:rsidR="008A1DBA" w:rsidDel="009F78DF" w:rsidRDefault="00FE7B92">
            <w:pPr>
              <w:pStyle w:val="TableParagraph"/>
              <w:spacing w:before="0"/>
              <w:ind w:left="223" w:right="223"/>
              <w:rPr>
                <w:moveFrom w:id="438" w:author="Alexis Smith (9/1)" w:date="2017-07-06T13:08:00Z"/>
                <w:b/>
                <w:sz w:val="16"/>
              </w:rPr>
            </w:pPr>
            <w:moveFrom w:id="439" w:author="Alexis Smith (9/1)" w:date="2017-07-06T13:08:00Z">
              <w:r w:rsidDel="009F78DF">
                <w:rPr>
                  <w:b/>
                  <w:sz w:val="16"/>
                </w:rPr>
                <w:t>Depth</w:t>
              </w:r>
            </w:moveFrom>
          </w:p>
        </w:tc>
        <w:tc>
          <w:tcPr>
            <w:tcW w:w="925" w:type="dxa"/>
          </w:tcPr>
          <w:p w14:paraId="009A12D2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40" w:author="Alexis Smith (9/1)" w:date="2017-07-06T13:08:00Z"/>
                <w:rFonts w:ascii="Times New Roman"/>
                <w:sz w:val="20"/>
              </w:rPr>
            </w:pPr>
          </w:p>
          <w:p w14:paraId="31D0BAC9" w14:textId="77777777" w:rsidR="008A1DBA" w:rsidDel="009F78DF" w:rsidRDefault="00FE7B92">
            <w:pPr>
              <w:pStyle w:val="TableParagraph"/>
              <w:spacing w:before="0"/>
              <w:ind w:left="152" w:right="152"/>
              <w:rPr>
                <w:moveFrom w:id="441" w:author="Alexis Smith (9/1)" w:date="2017-07-06T13:08:00Z"/>
                <w:b/>
                <w:sz w:val="16"/>
              </w:rPr>
            </w:pPr>
            <w:moveFrom w:id="442" w:author="Alexis Smith (9/1)" w:date="2017-07-06T13:08:00Z">
              <w:r w:rsidDel="009F78DF">
                <w:rPr>
                  <w:b/>
                  <w:sz w:val="16"/>
                </w:rPr>
                <w:t>Dist Up</w:t>
              </w:r>
            </w:moveFrom>
          </w:p>
        </w:tc>
        <w:tc>
          <w:tcPr>
            <w:tcW w:w="850" w:type="dxa"/>
          </w:tcPr>
          <w:p w14:paraId="2F9A8936" w14:textId="77777777" w:rsidR="008A1DBA" w:rsidDel="009F78DF" w:rsidRDefault="00FE7B92">
            <w:pPr>
              <w:pStyle w:val="TableParagraph"/>
              <w:spacing w:line="249" w:lineRule="auto"/>
              <w:ind w:left="170" w:right="151" w:firstLine="97"/>
              <w:jc w:val="left"/>
              <w:rPr>
                <w:moveFrom w:id="443" w:author="Alexis Smith (9/1)" w:date="2017-07-06T13:08:00Z"/>
                <w:b/>
                <w:sz w:val="16"/>
              </w:rPr>
            </w:pPr>
            <w:moveFrom w:id="444" w:author="Alexis Smith (9/1)" w:date="2017-07-06T13:08:00Z">
              <w:r w:rsidDel="009F78DF">
                <w:rPr>
                  <w:b/>
                  <w:sz w:val="16"/>
                </w:rPr>
                <w:t>Left Extent</w:t>
              </w:r>
            </w:moveFrom>
          </w:p>
        </w:tc>
        <w:tc>
          <w:tcPr>
            <w:tcW w:w="924" w:type="dxa"/>
          </w:tcPr>
          <w:p w14:paraId="568EB9F0" w14:textId="77777777" w:rsidR="008A1DBA" w:rsidDel="009F78DF" w:rsidRDefault="00FE7B92">
            <w:pPr>
              <w:pStyle w:val="TableParagraph"/>
              <w:spacing w:line="249" w:lineRule="auto"/>
              <w:ind w:left="207" w:right="188" w:firstLine="40"/>
              <w:jc w:val="left"/>
              <w:rPr>
                <w:moveFrom w:id="445" w:author="Alexis Smith (9/1)" w:date="2017-07-06T13:08:00Z"/>
                <w:b/>
                <w:sz w:val="16"/>
              </w:rPr>
            </w:pPr>
            <w:moveFrom w:id="446" w:author="Alexis Smith (9/1)" w:date="2017-07-06T13:08:00Z">
              <w:r w:rsidDel="009F78DF">
                <w:rPr>
                  <w:b/>
                  <w:sz w:val="16"/>
                </w:rPr>
                <w:t>Right Extent</w:t>
              </w:r>
            </w:moveFrom>
          </w:p>
        </w:tc>
        <w:tc>
          <w:tcPr>
            <w:tcW w:w="981" w:type="dxa"/>
          </w:tcPr>
          <w:p w14:paraId="3C80222A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47" w:author="Alexis Smith (9/1)" w:date="2017-07-06T13:08:00Z"/>
                <w:rFonts w:ascii="Times New Roman"/>
                <w:sz w:val="20"/>
              </w:rPr>
            </w:pPr>
          </w:p>
          <w:p w14:paraId="1AAB6BB1" w14:textId="77777777" w:rsidR="008A1DBA" w:rsidDel="009F78DF" w:rsidRDefault="00FE7B92">
            <w:pPr>
              <w:pStyle w:val="TableParagraph"/>
              <w:spacing w:before="0"/>
              <w:ind w:left="167" w:right="167"/>
              <w:rPr>
                <w:moveFrom w:id="448" w:author="Alexis Smith (9/1)" w:date="2017-07-06T13:08:00Z"/>
                <w:b/>
                <w:sz w:val="16"/>
              </w:rPr>
            </w:pPr>
            <w:moveFrom w:id="449" w:author="Alexis Smith (9/1)" w:date="2017-07-06T13:08:00Z">
              <w:r w:rsidDel="009F78DF">
                <w:rPr>
                  <w:b/>
                  <w:sz w:val="16"/>
                </w:rPr>
                <w:t>Flap Ht.</w:t>
              </w:r>
            </w:moveFrom>
          </w:p>
        </w:tc>
        <w:tc>
          <w:tcPr>
            <w:tcW w:w="965" w:type="dxa"/>
          </w:tcPr>
          <w:p w14:paraId="3D4F3540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50" w:author="Alexis Smith (9/1)" w:date="2017-07-06T13:08:00Z"/>
                <w:rFonts w:ascii="Times New Roman"/>
                <w:sz w:val="20"/>
              </w:rPr>
            </w:pPr>
          </w:p>
          <w:p w14:paraId="22BAAAD3" w14:textId="77777777" w:rsidR="008A1DBA" w:rsidDel="009F78DF" w:rsidRDefault="00FE7B92">
            <w:pPr>
              <w:pStyle w:val="TableParagraph"/>
              <w:spacing w:before="0"/>
              <w:ind w:left="225" w:right="225"/>
              <w:rPr>
                <w:moveFrom w:id="451" w:author="Alexis Smith (9/1)" w:date="2017-07-06T13:08:00Z"/>
                <w:b/>
                <w:sz w:val="16"/>
              </w:rPr>
            </w:pPr>
            <w:moveFrom w:id="452" w:author="Alexis Smith (9/1)" w:date="2017-07-06T13:08:00Z">
              <w:r w:rsidDel="009F78DF">
                <w:rPr>
                  <w:b/>
                  <w:sz w:val="16"/>
                </w:rPr>
                <w:t>Depth</w:t>
              </w:r>
            </w:moveFrom>
          </w:p>
        </w:tc>
        <w:tc>
          <w:tcPr>
            <w:tcW w:w="928" w:type="dxa"/>
          </w:tcPr>
          <w:p w14:paraId="6E381A92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53" w:author="Alexis Smith (9/1)" w:date="2017-07-06T13:08:00Z"/>
                <w:rFonts w:ascii="Times New Roman"/>
                <w:sz w:val="20"/>
              </w:rPr>
            </w:pPr>
          </w:p>
          <w:p w14:paraId="79603C89" w14:textId="77777777" w:rsidR="008A1DBA" w:rsidDel="009F78DF" w:rsidRDefault="00FE7B92">
            <w:pPr>
              <w:pStyle w:val="TableParagraph"/>
              <w:spacing w:before="0"/>
              <w:ind w:left="158" w:right="158"/>
              <w:rPr>
                <w:moveFrom w:id="454" w:author="Alexis Smith (9/1)" w:date="2017-07-06T13:08:00Z"/>
                <w:b/>
                <w:sz w:val="16"/>
              </w:rPr>
            </w:pPr>
            <w:moveFrom w:id="455" w:author="Alexis Smith (9/1)" w:date="2017-07-06T13:08:00Z">
              <w:r w:rsidDel="009F78DF">
                <w:rPr>
                  <w:b/>
                  <w:sz w:val="16"/>
                </w:rPr>
                <w:t>Top Up</w:t>
              </w:r>
            </w:moveFrom>
          </w:p>
        </w:tc>
        <w:tc>
          <w:tcPr>
            <w:tcW w:w="825" w:type="dxa"/>
          </w:tcPr>
          <w:p w14:paraId="7BFF4A61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56" w:author="Alexis Smith (9/1)" w:date="2017-07-06T13:08:00Z"/>
                <w:rFonts w:ascii="Times New Roman"/>
                <w:sz w:val="20"/>
              </w:rPr>
            </w:pPr>
          </w:p>
          <w:p w14:paraId="0BD559C3" w14:textId="77777777" w:rsidR="008A1DBA" w:rsidDel="009F78DF" w:rsidRDefault="00FE7B92">
            <w:pPr>
              <w:pStyle w:val="TableParagraph"/>
              <w:spacing w:before="0"/>
              <w:ind w:left="182" w:right="182"/>
              <w:rPr>
                <w:moveFrom w:id="457" w:author="Alexis Smith (9/1)" w:date="2017-07-06T13:08:00Z"/>
                <w:b/>
                <w:sz w:val="16"/>
              </w:rPr>
            </w:pPr>
            <w:moveFrom w:id="458" w:author="Alexis Smith (9/1)" w:date="2017-07-06T13:08:00Z">
              <w:r w:rsidDel="009F78DF">
                <w:rPr>
                  <w:b/>
                  <w:sz w:val="16"/>
                </w:rPr>
                <w:t>DistL</w:t>
              </w:r>
            </w:moveFrom>
          </w:p>
        </w:tc>
        <w:tc>
          <w:tcPr>
            <w:tcW w:w="868" w:type="dxa"/>
          </w:tcPr>
          <w:p w14:paraId="12E13E52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59" w:author="Alexis Smith (9/1)" w:date="2017-07-06T13:08:00Z"/>
                <w:rFonts w:ascii="Times New Roman"/>
                <w:sz w:val="20"/>
              </w:rPr>
            </w:pPr>
          </w:p>
          <w:p w14:paraId="66209745" w14:textId="77777777" w:rsidR="008A1DBA" w:rsidDel="009F78DF" w:rsidRDefault="00FE7B92">
            <w:pPr>
              <w:pStyle w:val="TableParagraph"/>
              <w:spacing w:before="0"/>
              <w:ind w:left="141" w:right="141"/>
              <w:rPr>
                <w:moveFrom w:id="460" w:author="Alexis Smith (9/1)" w:date="2017-07-06T13:08:00Z"/>
                <w:b/>
                <w:sz w:val="16"/>
              </w:rPr>
            </w:pPr>
            <w:moveFrom w:id="461" w:author="Alexis Smith (9/1)" w:date="2017-07-06T13:08:00Z">
              <w:r w:rsidDel="009F78DF">
                <w:rPr>
                  <w:b/>
                  <w:sz w:val="16"/>
                </w:rPr>
                <w:t>Bot Up</w:t>
              </w:r>
            </w:moveFrom>
          </w:p>
        </w:tc>
        <w:tc>
          <w:tcPr>
            <w:tcW w:w="846" w:type="dxa"/>
          </w:tcPr>
          <w:p w14:paraId="0B5816D9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62" w:author="Alexis Smith (9/1)" w:date="2017-07-06T13:08:00Z"/>
                <w:rFonts w:ascii="Times New Roman"/>
                <w:sz w:val="20"/>
              </w:rPr>
            </w:pPr>
          </w:p>
          <w:p w14:paraId="4D714212" w14:textId="77777777" w:rsidR="008A1DBA" w:rsidDel="009F78DF" w:rsidRDefault="00FE7B92">
            <w:pPr>
              <w:pStyle w:val="TableParagraph"/>
              <w:spacing w:before="0"/>
              <w:ind w:left="166" w:right="166"/>
              <w:rPr>
                <w:moveFrom w:id="463" w:author="Alexis Smith (9/1)" w:date="2017-07-06T13:08:00Z"/>
                <w:b/>
                <w:sz w:val="16"/>
              </w:rPr>
            </w:pPr>
            <w:moveFrom w:id="464" w:author="Alexis Smith (9/1)" w:date="2017-07-06T13:08:00Z">
              <w:r w:rsidDel="009F78DF">
                <w:rPr>
                  <w:b/>
                  <w:sz w:val="16"/>
                </w:rPr>
                <w:t>Depth</w:t>
              </w:r>
            </w:moveFrom>
          </w:p>
        </w:tc>
        <w:tc>
          <w:tcPr>
            <w:tcW w:w="890" w:type="dxa"/>
          </w:tcPr>
          <w:p w14:paraId="0D009212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65" w:author="Alexis Smith (9/1)" w:date="2017-07-06T13:08:00Z"/>
                <w:rFonts w:ascii="Times New Roman"/>
                <w:sz w:val="20"/>
              </w:rPr>
            </w:pPr>
          </w:p>
          <w:p w14:paraId="69F074BC" w14:textId="77777777" w:rsidR="008A1DBA" w:rsidDel="009F78DF" w:rsidRDefault="00FE7B92">
            <w:pPr>
              <w:pStyle w:val="TableParagraph"/>
              <w:spacing w:before="0"/>
              <w:ind w:left="139" w:right="139"/>
              <w:rPr>
                <w:moveFrom w:id="466" w:author="Alexis Smith (9/1)" w:date="2017-07-06T13:08:00Z"/>
                <w:b/>
                <w:sz w:val="16"/>
              </w:rPr>
            </w:pPr>
            <w:moveFrom w:id="467" w:author="Alexis Smith (9/1)" w:date="2017-07-06T13:08:00Z">
              <w:r w:rsidDel="009F78DF">
                <w:rPr>
                  <w:b/>
                  <w:sz w:val="16"/>
                </w:rPr>
                <w:t>Top Up</w:t>
              </w:r>
            </w:moveFrom>
          </w:p>
        </w:tc>
        <w:tc>
          <w:tcPr>
            <w:tcW w:w="781" w:type="dxa"/>
          </w:tcPr>
          <w:p w14:paraId="48BB32FA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68" w:author="Alexis Smith (9/1)" w:date="2017-07-06T13:08:00Z"/>
                <w:rFonts w:ascii="Times New Roman"/>
                <w:sz w:val="20"/>
              </w:rPr>
            </w:pPr>
          </w:p>
          <w:p w14:paraId="509F8320" w14:textId="77777777" w:rsidR="008A1DBA" w:rsidDel="009F78DF" w:rsidRDefault="00FE7B92">
            <w:pPr>
              <w:pStyle w:val="TableParagraph"/>
              <w:spacing w:before="0"/>
              <w:ind w:left="129" w:right="129"/>
              <w:rPr>
                <w:moveFrom w:id="469" w:author="Alexis Smith (9/1)" w:date="2017-07-06T13:08:00Z"/>
                <w:b/>
                <w:sz w:val="16"/>
              </w:rPr>
            </w:pPr>
            <w:moveFrom w:id="470" w:author="Alexis Smith (9/1)" w:date="2017-07-06T13:08:00Z">
              <w:r w:rsidDel="009F78DF">
                <w:rPr>
                  <w:b/>
                  <w:sz w:val="16"/>
                </w:rPr>
                <w:t>Dist R</w:t>
              </w:r>
            </w:moveFrom>
          </w:p>
        </w:tc>
        <w:tc>
          <w:tcPr>
            <w:tcW w:w="684" w:type="dxa"/>
          </w:tcPr>
          <w:p w14:paraId="12764875" w14:textId="77777777" w:rsidR="008A1DBA" w:rsidDel="009F78DF" w:rsidRDefault="008A1DBA">
            <w:pPr>
              <w:pStyle w:val="TableParagraph"/>
              <w:spacing w:before="3"/>
              <w:jc w:val="left"/>
              <w:rPr>
                <w:moveFrom w:id="471" w:author="Alexis Smith (9/1)" w:date="2017-07-06T13:08:00Z"/>
                <w:rFonts w:ascii="Times New Roman"/>
                <w:sz w:val="20"/>
              </w:rPr>
            </w:pPr>
          </w:p>
          <w:p w14:paraId="5EC65E35" w14:textId="77777777" w:rsidR="008A1DBA" w:rsidDel="009F78DF" w:rsidRDefault="00FE7B92">
            <w:pPr>
              <w:pStyle w:val="TableParagraph"/>
              <w:spacing w:before="0"/>
              <w:ind w:left="49" w:right="49"/>
              <w:rPr>
                <w:moveFrom w:id="472" w:author="Alexis Smith (9/1)" w:date="2017-07-06T13:08:00Z"/>
                <w:b/>
                <w:sz w:val="16"/>
              </w:rPr>
            </w:pPr>
            <w:moveFrom w:id="473" w:author="Alexis Smith (9/1)" w:date="2017-07-06T13:08:00Z">
              <w:r w:rsidDel="009F78DF">
                <w:rPr>
                  <w:b/>
                  <w:sz w:val="16"/>
                </w:rPr>
                <w:t>Bot Up</w:t>
              </w:r>
            </w:moveFrom>
          </w:p>
        </w:tc>
      </w:tr>
      <w:tr w:rsidR="008A1DBA" w:rsidDel="009F78DF" w14:paraId="63DBEEAA" w14:textId="77777777">
        <w:trPr>
          <w:trHeight w:hRule="exact" w:val="292"/>
        </w:trPr>
        <w:tc>
          <w:tcPr>
            <w:tcW w:w="2953" w:type="dxa"/>
          </w:tcPr>
          <w:p w14:paraId="0B80825F" w14:textId="77777777" w:rsidR="008A1DBA" w:rsidDel="009F78DF" w:rsidRDefault="00FE7B92">
            <w:pPr>
              <w:pStyle w:val="TableParagraph"/>
              <w:ind w:left="1139" w:right="1139"/>
              <w:rPr>
                <w:moveFrom w:id="474" w:author="Alexis Smith (9/1)" w:date="2017-07-06T13:08:00Z"/>
                <w:sz w:val="16"/>
              </w:rPr>
            </w:pPr>
            <w:moveFrom w:id="475" w:author="Alexis Smith (9/1)" w:date="2017-07-06T13:08:00Z">
              <w:r w:rsidDel="009F78DF">
                <w:rPr>
                  <w:sz w:val="16"/>
                </w:rPr>
                <w:t>F1</w:t>
              </w:r>
            </w:moveFrom>
          </w:p>
        </w:tc>
        <w:tc>
          <w:tcPr>
            <w:tcW w:w="959" w:type="dxa"/>
          </w:tcPr>
          <w:p w14:paraId="5C1627E3" w14:textId="77777777" w:rsidR="008A1DBA" w:rsidDel="009F78DF" w:rsidRDefault="00FE7B92">
            <w:pPr>
              <w:pStyle w:val="TableParagraph"/>
              <w:rPr>
                <w:moveFrom w:id="476" w:author="Alexis Smith (9/1)" w:date="2017-07-06T13:08:00Z"/>
                <w:sz w:val="16"/>
              </w:rPr>
            </w:pPr>
            <w:moveFrom w:id="477" w:author="Alexis Smith (9/1)" w:date="2017-07-06T13:08:00Z">
              <w:r w:rsidDel="009F78DF">
                <w:rPr>
                  <w:w w:val="99"/>
                  <w:sz w:val="16"/>
                </w:rPr>
                <w:t>1</w:t>
              </w:r>
            </w:moveFrom>
          </w:p>
        </w:tc>
        <w:tc>
          <w:tcPr>
            <w:tcW w:w="925" w:type="dxa"/>
          </w:tcPr>
          <w:p w14:paraId="59052434" w14:textId="77777777" w:rsidR="008A1DBA" w:rsidDel="009F78DF" w:rsidRDefault="00FE7B92">
            <w:pPr>
              <w:pStyle w:val="TableParagraph"/>
              <w:ind w:left="152" w:right="152"/>
              <w:rPr>
                <w:moveFrom w:id="478" w:author="Alexis Smith (9/1)" w:date="2017-07-06T13:08:00Z"/>
                <w:sz w:val="16"/>
              </w:rPr>
            </w:pPr>
            <w:moveFrom w:id="479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354AB895" w14:textId="77777777" w:rsidR="008A1DBA" w:rsidDel="009F78DF" w:rsidRDefault="00FE7B92">
            <w:pPr>
              <w:pStyle w:val="TableParagraph"/>
              <w:rPr>
                <w:moveFrom w:id="480" w:author="Alexis Smith (9/1)" w:date="2017-07-06T13:08:00Z"/>
                <w:sz w:val="16"/>
              </w:rPr>
            </w:pPr>
            <w:moveFrom w:id="481" w:author="Alexis Smith (9/1)" w:date="2017-07-06T13:08:00Z">
              <w:r w:rsidDel="009F78DF">
                <w:rPr>
                  <w:w w:val="99"/>
                  <w:sz w:val="16"/>
                </w:rPr>
                <w:t>3</w:t>
              </w:r>
            </w:moveFrom>
          </w:p>
        </w:tc>
        <w:tc>
          <w:tcPr>
            <w:tcW w:w="924" w:type="dxa"/>
          </w:tcPr>
          <w:p w14:paraId="0E97EFDE" w14:textId="77777777" w:rsidR="008A1DBA" w:rsidDel="009F78DF" w:rsidRDefault="00FE7B92">
            <w:pPr>
              <w:pStyle w:val="TableParagraph"/>
              <w:ind w:left="343" w:right="343"/>
              <w:rPr>
                <w:moveFrom w:id="482" w:author="Alexis Smith (9/1)" w:date="2017-07-06T13:08:00Z"/>
                <w:sz w:val="16"/>
              </w:rPr>
            </w:pPr>
            <w:moveFrom w:id="483" w:author="Alexis Smith (9/1)" w:date="2017-07-06T13:08:00Z">
              <w:r w:rsidDel="009F78DF">
                <w:rPr>
                  <w:sz w:val="16"/>
                </w:rPr>
                <w:t>28</w:t>
              </w:r>
            </w:moveFrom>
          </w:p>
        </w:tc>
        <w:tc>
          <w:tcPr>
            <w:tcW w:w="981" w:type="dxa"/>
          </w:tcPr>
          <w:p w14:paraId="75D9D2EA" w14:textId="77777777" w:rsidR="008A1DBA" w:rsidDel="009F78DF" w:rsidRDefault="00FE7B92">
            <w:pPr>
              <w:pStyle w:val="TableParagraph"/>
              <w:ind w:left="167" w:right="167"/>
              <w:rPr>
                <w:moveFrom w:id="484" w:author="Alexis Smith (9/1)" w:date="2017-07-06T13:08:00Z"/>
                <w:sz w:val="16"/>
              </w:rPr>
            </w:pPr>
            <w:moveFrom w:id="485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407D4ED9" w14:textId="77777777" w:rsidR="008A1DBA" w:rsidDel="009F78DF" w:rsidRDefault="00FE7B92">
            <w:pPr>
              <w:pStyle w:val="TableParagraph"/>
              <w:rPr>
                <w:moveFrom w:id="486" w:author="Alexis Smith (9/1)" w:date="2017-07-06T13:08:00Z"/>
                <w:sz w:val="16"/>
              </w:rPr>
            </w:pPr>
            <w:moveFrom w:id="48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2246ADC8" w14:textId="77777777" w:rsidR="008A1DBA" w:rsidDel="009F78DF" w:rsidRDefault="00FE7B92">
            <w:pPr>
              <w:pStyle w:val="TableParagraph"/>
              <w:rPr>
                <w:moveFrom w:id="488" w:author="Alexis Smith (9/1)" w:date="2017-07-06T13:08:00Z"/>
                <w:sz w:val="16"/>
              </w:rPr>
            </w:pPr>
            <w:moveFrom w:id="48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0C85880F" w14:textId="77777777" w:rsidR="008A1DBA" w:rsidDel="009F78DF" w:rsidRDefault="00FE7B92">
            <w:pPr>
              <w:pStyle w:val="TableParagraph"/>
              <w:rPr>
                <w:moveFrom w:id="490" w:author="Alexis Smith (9/1)" w:date="2017-07-06T13:08:00Z"/>
                <w:sz w:val="16"/>
              </w:rPr>
            </w:pPr>
            <w:moveFrom w:id="49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79C155FA" w14:textId="77777777" w:rsidR="008A1DBA" w:rsidDel="009F78DF" w:rsidRDefault="00FE7B92">
            <w:pPr>
              <w:pStyle w:val="TableParagraph"/>
              <w:rPr>
                <w:moveFrom w:id="492" w:author="Alexis Smith (9/1)" w:date="2017-07-06T13:08:00Z"/>
                <w:sz w:val="16"/>
              </w:rPr>
            </w:pPr>
            <w:moveFrom w:id="49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090C504F" w14:textId="77777777" w:rsidR="008A1DBA" w:rsidDel="009F78DF" w:rsidRDefault="00FE7B92">
            <w:pPr>
              <w:pStyle w:val="TableParagraph"/>
              <w:rPr>
                <w:moveFrom w:id="494" w:author="Alexis Smith (9/1)" w:date="2017-07-06T13:08:00Z"/>
                <w:sz w:val="16"/>
              </w:rPr>
            </w:pPr>
            <w:moveFrom w:id="49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38719D2C" w14:textId="77777777" w:rsidR="008A1DBA" w:rsidDel="009F78DF" w:rsidRDefault="00FE7B92">
            <w:pPr>
              <w:pStyle w:val="TableParagraph"/>
              <w:ind w:right="86"/>
              <w:rPr>
                <w:moveFrom w:id="496" w:author="Alexis Smith (9/1)" w:date="2017-07-06T13:08:00Z"/>
                <w:sz w:val="16"/>
              </w:rPr>
            </w:pPr>
            <w:moveFrom w:id="49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79A77CD8" w14:textId="77777777" w:rsidR="008A1DBA" w:rsidDel="009F78DF" w:rsidRDefault="00FE7B92">
            <w:pPr>
              <w:pStyle w:val="TableParagraph"/>
              <w:rPr>
                <w:moveFrom w:id="498" w:author="Alexis Smith (9/1)" w:date="2017-07-06T13:08:00Z"/>
                <w:sz w:val="16"/>
              </w:rPr>
            </w:pPr>
            <w:moveFrom w:id="49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296D5ED6" w14:textId="77777777" w:rsidR="008A1DBA" w:rsidDel="009F78DF" w:rsidRDefault="00FE7B92">
            <w:pPr>
              <w:pStyle w:val="TableParagraph"/>
              <w:rPr>
                <w:moveFrom w:id="500" w:author="Alexis Smith (9/1)" w:date="2017-07-06T13:08:00Z"/>
                <w:sz w:val="16"/>
              </w:rPr>
            </w:pPr>
            <w:moveFrom w:id="50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tr w:rsidR="008A1DBA" w:rsidDel="009F78DF" w14:paraId="64A7FCB5" w14:textId="77777777">
        <w:trPr>
          <w:trHeight w:hRule="exact" w:val="292"/>
        </w:trPr>
        <w:tc>
          <w:tcPr>
            <w:tcW w:w="2953" w:type="dxa"/>
          </w:tcPr>
          <w:p w14:paraId="075FCF12" w14:textId="77777777" w:rsidR="008A1DBA" w:rsidDel="009F78DF" w:rsidRDefault="00FE7B92">
            <w:pPr>
              <w:pStyle w:val="TableParagraph"/>
              <w:ind w:left="1139" w:right="1139"/>
              <w:rPr>
                <w:moveFrom w:id="502" w:author="Alexis Smith (9/1)" w:date="2017-07-06T13:08:00Z"/>
                <w:sz w:val="16"/>
              </w:rPr>
            </w:pPr>
            <w:moveFrom w:id="503" w:author="Alexis Smith (9/1)" w:date="2017-07-06T13:08:00Z">
              <w:r w:rsidDel="009F78DF">
                <w:rPr>
                  <w:sz w:val="16"/>
                </w:rPr>
                <w:t>F2</w:t>
              </w:r>
            </w:moveFrom>
          </w:p>
        </w:tc>
        <w:tc>
          <w:tcPr>
            <w:tcW w:w="959" w:type="dxa"/>
          </w:tcPr>
          <w:p w14:paraId="01979AD1" w14:textId="77777777" w:rsidR="008A1DBA" w:rsidDel="009F78DF" w:rsidRDefault="00FE7B92">
            <w:pPr>
              <w:pStyle w:val="TableParagraph"/>
              <w:rPr>
                <w:moveFrom w:id="504" w:author="Alexis Smith (9/1)" w:date="2017-07-06T13:08:00Z"/>
                <w:sz w:val="16"/>
              </w:rPr>
            </w:pPr>
            <w:moveFrom w:id="505" w:author="Alexis Smith (9/1)" w:date="2017-07-06T13:08:00Z">
              <w:r w:rsidDel="009F78DF">
                <w:rPr>
                  <w:w w:val="99"/>
                  <w:sz w:val="16"/>
                </w:rPr>
                <w:t>1</w:t>
              </w:r>
            </w:moveFrom>
          </w:p>
        </w:tc>
        <w:tc>
          <w:tcPr>
            <w:tcW w:w="925" w:type="dxa"/>
          </w:tcPr>
          <w:p w14:paraId="301AFD06" w14:textId="77777777" w:rsidR="008A1DBA" w:rsidDel="009F78DF" w:rsidRDefault="00FE7B92">
            <w:pPr>
              <w:pStyle w:val="TableParagraph"/>
              <w:ind w:left="152" w:right="152"/>
              <w:rPr>
                <w:moveFrom w:id="506" w:author="Alexis Smith (9/1)" w:date="2017-07-06T13:08:00Z"/>
                <w:sz w:val="16"/>
              </w:rPr>
            </w:pPr>
            <w:moveFrom w:id="507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16699265" w14:textId="77777777" w:rsidR="008A1DBA" w:rsidDel="009F78DF" w:rsidRDefault="00FE7B92">
            <w:pPr>
              <w:pStyle w:val="TableParagraph"/>
              <w:ind w:left="306" w:right="306"/>
              <w:rPr>
                <w:moveFrom w:id="508" w:author="Alexis Smith (9/1)" w:date="2017-07-06T13:08:00Z"/>
                <w:sz w:val="16"/>
              </w:rPr>
            </w:pPr>
            <w:moveFrom w:id="509" w:author="Alexis Smith (9/1)" w:date="2017-07-06T13:08:00Z">
              <w:r w:rsidDel="009F78DF">
                <w:rPr>
                  <w:sz w:val="16"/>
                </w:rPr>
                <w:t>28</w:t>
              </w:r>
            </w:moveFrom>
          </w:p>
        </w:tc>
        <w:tc>
          <w:tcPr>
            <w:tcW w:w="924" w:type="dxa"/>
          </w:tcPr>
          <w:p w14:paraId="6B21E90B" w14:textId="77777777" w:rsidR="008A1DBA" w:rsidDel="009F78DF" w:rsidRDefault="00FE7B92">
            <w:pPr>
              <w:pStyle w:val="TableParagraph"/>
              <w:rPr>
                <w:moveFrom w:id="510" w:author="Alexis Smith (9/1)" w:date="2017-07-06T13:08:00Z"/>
                <w:sz w:val="16"/>
              </w:rPr>
            </w:pPr>
            <w:moveFrom w:id="511" w:author="Alexis Smith (9/1)" w:date="2017-07-06T13:08:00Z">
              <w:r w:rsidDel="009F78DF">
                <w:rPr>
                  <w:w w:val="99"/>
                  <w:sz w:val="16"/>
                </w:rPr>
                <w:t>3</w:t>
              </w:r>
            </w:moveFrom>
          </w:p>
        </w:tc>
        <w:tc>
          <w:tcPr>
            <w:tcW w:w="981" w:type="dxa"/>
          </w:tcPr>
          <w:p w14:paraId="0EF643F9" w14:textId="77777777" w:rsidR="008A1DBA" w:rsidDel="009F78DF" w:rsidRDefault="00FE7B92">
            <w:pPr>
              <w:pStyle w:val="TableParagraph"/>
              <w:ind w:left="167" w:right="167"/>
              <w:rPr>
                <w:moveFrom w:id="512" w:author="Alexis Smith (9/1)" w:date="2017-07-06T13:08:00Z"/>
                <w:sz w:val="16"/>
              </w:rPr>
            </w:pPr>
            <w:moveFrom w:id="513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189A51CB" w14:textId="77777777" w:rsidR="008A1DBA" w:rsidDel="009F78DF" w:rsidRDefault="00FE7B92">
            <w:pPr>
              <w:pStyle w:val="TableParagraph"/>
              <w:rPr>
                <w:moveFrom w:id="514" w:author="Alexis Smith (9/1)" w:date="2017-07-06T13:08:00Z"/>
                <w:sz w:val="16"/>
              </w:rPr>
            </w:pPr>
            <w:moveFrom w:id="51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7340A445" w14:textId="77777777" w:rsidR="008A1DBA" w:rsidDel="009F78DF" w:rsidRDefault="00FE7B92">
            <w:pPr>
              <w:pStyle w:val="TableParagraph"/>
              <w:rPr>
                <w:moveFrom w:id="516" w:author="Alexis Smith (9/1)" w:date="2017-07-06T13:08:00Z"/>
                <w:sz w:val="16"/>
              </w:rPr>
            </w:pPr>
            <w:moveFrom w:id="51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11EAEEDE" w14:textId="77777777" w:rsidR="008A1DBA" w:rsidDel="009F78DF" w:rsidRDefault="00FE7B92">
            <w:pPr>
              <w:pStyle w:val="TableParagraph"/>
              <w:rPr>
                <w:moveFrom w:id="518" w:author="Alexis Smith (9/1)" w:date="2017-07-06T13:08:00Z"/>
                <w:sz w:val="16"/>
              </w:rPr>
            </w:pPr>
            <w:moveFrom w:id="51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7CDA819A" w14:textId="77777777" w:rsidR="008A1DBA" w:rsidDel="009F78DF" w:rsidRDefault="00FE7B92">
            <w:pPr>
              <w:pStyle w:val="TableParagraph"/>
              <w:rPr>
                <w:moveFrom w:id="520" w:author="Alexis Smith (9/1)" w:date="2017-07-06T13:08:00Z"/>
                <w:sz w:val="16"/>
              </w:rPr>
            </w:pPr>
            <w:moveFrom w:id="52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65AAF1AC" w14:textId="77777777" w:rsidR="008A1DBA" w:rsidDel="009F78DF" w:rsidRDefault="00FE7B92">
            <w:pPr>
              <w:pStyle w:val="TableParagraph"/>
              <w:rPr>
                <w:moveFrom w:id="522" w:author="Alexis Smith (9/1)" w:date="2017-07-06T13:08:00Z"/>
                <w:sz w:val="16"/>
              </w:rPr>
            </w:pPr>
            <w:moveFrom w:id="52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6A062FB8" w14:textId="77777777" w:rsidR="008A1DBA" w:rsidDel="009F78DF" w:rsidRDefault="00FE7B92">
            <w:pPr>
              <w:pStyle w:val="TableParagraph"/>
              <w:ind w:right="86"/>
              <w:rPr>
                <w:moveFrom w:id="524" w:author="Alexis Smith (9/1)" w:date="2017-07-06T13:08:00Z"/>
                <w:sz w:val="16"/>
              </w:rPr>
            </w:pPr>
            <w:moveFrom w:id="52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0A6196B0" w14:textId="77777777" w:rsidR="008A1DBA" w:rsidDel="009F78DF" w:rsidRDefault="00FE7B92">
            <w:pPr>
              <w:pStyle w:val="TableParagraph"/>
              <w:rPr>
                <w:moveFrom w:id="526" w:author="Alexis Smith (9/1)" w:date="2017-07-06T13:08:00Z"/>
                <w:sz w:val="16"/>
              </w:rPr>
            </w:pPr>
            <w:moveFrom w:id="52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5CDEA68B" w14:textId="77777777" w:rsidR="008A1DBA" w:rsidDel="009F78DF" w:rsidRDefault="00FE7B92">
            <w:pPr>
              <w:pStyle w:val="TableParagraph"/>
              <w:rPr>
                <w:moveFrom w:id="528" w:author="Alexis Smith (9/1)" w:date="2017-07-06T13:08:00Z"/>
                <w:sz w:val="16"/>
              </w:rPr>
            </w:pPr>
            <w:moveFrom w:id="52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tr w:rsidR="008A1DBA" w:rsidDel="009F78DF" w14:paraId="2E82023D" w14:textId="77777777">
        <w:trPr>
          <w:trHeight w:hRule="exact" w:val="292"/>
        </w:trPr>
        <w:tc>
          <w:tcPr>
            <w:tcW w:w="2953" w:type="dxa"/>
          </w:tcPr>
          <w:p w14:paraId="1B96A045" w14:textId="77777777" w:rsidR="008A1DBA" w:rsidDel="009F78DF" w:rsidRDefault="00FE7B92">
            <w:pPr>
              <w:pStyle w:val="TableParagraph"/>
              <w:ind w:left="1139" w:right="1139"/>
              <w:rPr>
                <w:moveFrom w:id="530" w:author="Alexis Smith (9/1)" w:date="2017-07-06T13:08:00Z"/>
                <w:sz w:val="16"/>
              </w:rPr>
            </w:pPr>
            <w:moveFrom w:id="531" w:author="Alexis Smith (9/1)" w:date="2017-07-06T13:08:00Z">
              <w:r w:rsidDel="009F78DF">
                <w:rPr>
                  <w:sz w:val="16"/>
                </w:rPr>
                <w:t>L1</w:t>
              </w:r>
            </w:moveFrom>
          </w:p>
        </w:tc>
        <w:tc>
          <w:tcPr>
            <w:tcW w:w="959" w:type="dxa"/>
          </w:tcPr>
          <w:p w14:paraId="7C8F3BD9" w14:textId="77777777" w:rsidR="008A1DBA" w:rsidDel="009F78DF" w:rsidRDefault="00FE7B92">
            <w:pPr>
              <w:pStyle w:val="TableParagraph"/>
              <w:rPr>
                <w:moveFrom w:id="532" w:author="Alexis Smith (9/1)" w:date="2017-07-06T13:08:00Z"/>
                <w:sz w:val="16"/>
              </w:rPr>
            </w:pPr>
            <w:moveFrom w:id="533" w:author="Alexis Smith (9/1)" w:date="2017-07-06T13:08:00Z">
              <w:r w:rsidDel="009F78DF">
                <w:rPr>
                  <w:w w:val="99"/>
                  <w:sz w:val="16"/>
                </w:rPr>
                <w:t>1</w:t>
              </w:r>
            </w:moveFrom>
          </w:p>
        </w:tc>
        <w:tc>
          <w:tcPr>
            <w:tcW w:w="925" w:type="dxa"/>
          </w:tcPr>
          <w:p w14:paraId="1DF7EA4C" w14:textId="77777777" w:rsidR="008A1DBA" w:rsidDel="009F78DF" w:rsidRDefault="00FE7B92">
            <w:pPr>
              <w:pStyle w:val="TableParagraph"/>
              <w:ind w:left="152" w:right="152"/>
              <w:rPr>
                <w:moveFrom w:id="534" w:author="Alexis Smith (9/1)" w:date="2017-07-06T13:08:00Z"/>
                <w:sz w:val="16"/>
              </w:rPr>
            </w:pPr>
            <w:moveFrom w:id="535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4AE41FD4" w14:textId="77777777" w:rsidR="008A1DBA" w:rsidDel="009F78DF" w:rsidRDefault="00FE7B92">
            <w:pPr>
              <w:pStyle w:val="TableParagraph"/>
              <w:rPr>
                <w:moveFrom w:id="536" w:author="Alexis Smith (9/1)" w:date="2017-07-06T13:08:00Z"/>
                <w:sz w:val="16"/>
              </w:rPr>
            </w:pPr>
            <w:moveFrom w:id="537" w:author="Alexis Smith (9/1)" w:date="2017-07-06T13:08:00Z">
              <w:r w:rsidDel="009F78DF">
                <w:rPr>
                  <w:w w:val="99"/>
                  <w:sz w:val="16"/>
                </w:rPr>
                <w:t>6</w:t>
              </w:r>
            </w:moveFrom>
          </w:p>
        </w:tc>
        <w:tc>
          <w:tcPr>
            <w:tcW w:w="924" w:type="dxa"/>
          </w:tcPr>
          <w:p w14:paraId="2CA5E707" w14:textId="77777777" w:rsidR="008A1DBA" w:rsidDel="009F78DF" w:rsidRDefault="00FE7B92">
            <w:pPr>
              <w:pStyle w:val="TableParagraph"/>
              <w:rPr>
                <w:moveFrom w:id="538" w:author="Alexis Smith (9/1)" w:date="2017-07-06T13:08:00Z"/>
                <w:sz w:val="16"/>
              </w:rPr>
            </w:pPr>
            <w:moveFrom w:id="539" w:author="Alexis Smith (9/1)" w:date="2017-07-06T13:08:00Z">
              <w:r w:rsidDel="009F78DF">
                <w:rPr>
                  <w:w w:val="99"/>
                  <w:sz w:val="16"/>
                </w:rPr>
                <w:t>8</w:t>
              </w:r>
            </w:moveFrom>
          </w:p>
        </w:tc>
        <w:tc>
          <w:tcPr>
            <w:tcW w:w="981" w:type="dxa"/>
          </w:tcPr>
          <w:p w14:paraId="739CB74E" w14:textId="77777777" w:rsidR="008A1DBA" w:rsidDel="009F78DF" w:rsidRDefault="00FE7B92">
            <w:pPr>
              <w:pStyle w:val="TableParagraph"/>
              <w:ind w:left="167" w:right="167"/>
              <w:rPr>
                <w:moveFrom w:id="540" w:author="Alexis Smith (9/1)" w:date="2017-07-06T13:08:00Z"/>
                <w:sz w:val="16"/>
              </w:rPr>
            </w:pPr>
            <w:moveFrom w:id="541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5E311B47" w14:textId="77777777" w:rsidR="008A1DBA" w:rsidDel="009F78DF" w:rsidRDefault="00FE7B92">
            <w:pPr>
              <w:pStyle w:val="TableParagraph"/>
              <w:rPr>
                <w:moveFrom w:id="542" w:author="Alexis Smith (9/1)" w:date="2017-07-06T13:08:00Z"/>
                <w:sz w:val="16"/>
              </w:rPr>
            </w:pPr>
            <w:moveFrom w:id="54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1CF05B05" w14:textId="77777777" w:rsidR="008A1DBA" w:rsidDel="009F78DF" w:rsidRDefault="00FE7B92">
            <w:pPr>
              <w:pStyle w:val="TableParagraph"/>
              <w:rPr>
                <w:moveFrom w:id="544" w:author="Alexis Smith (9/1)" w:date="2017-07-06T13:08:00Z"/>
                <w:sz w:val="16"/>
              </w:rPr>
            </w:pPr>
            <w:moveFrom w:id="54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4BE09BB1" w14:textId="77777777" w:rsidR="008A1DBA" w:rsidDel="009F78DF" w:rsidRDefault="00FE7B92">
            <w:pPr>
              <w:pStyle w:val="TableParagraph"/>
              <w:rPr>
                <w:moveFrom w:id="546" w:author="Alexis Smith (9/1)" w:date="2017-07-06T13:08:00Z"/>
                <w:sz w:val="16"/>
              </w:rPr>
            </w:pPr>
            <w:moveFrom w:id="54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02C1BD15" w14:textId="77777777" w:rsidR="008A1DBA" w:rsidDel="009F78DF" w:rsidRDefault="00FE7B92">
            <w:pPr>
              <w:pStyle w:val="TableParagraph"/>
              <w:rPr>
                <w:moveFrom w:id="548" w:author="Alexis Smith (9/1)" w:date="2017-07-06T13:08:00Z"/>
                <w:sz w:val="16"/>
              </w:rPr>
            </w:pPr>
            <w:moveFrom w:id="54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5D7F71B2" w14:textId="77777777" w:rsidR="008A1DBA" w:rsidDel="009F78DF" w:rsidRDefault="00FE7B92">
            <w:pPr>
              <w:pStyle w:val="TableParagraph"/>
              <w:rPr>
                <w:moveFrom w:id="550" w:author="Alexis Smith (9/1)" w:date="2017-07-06T13:08:00Z"/>
                <w:sz w:val="16"/>
              </w:rPr>
            </w:pPr>
            <w:moveFrom w:id="55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7D3993CD" w14:textId="77777777" w:rsidR="008A1DBA" w:rsidDel="009F78DF" w:rsidRDefault="00FE7B92">
            <w:pPr>
              <w:pStyle w:val="TableParagraph"/>
              <w:ind w:right="86"/>
              <w:rPr>
                <w:moveFrom w:id="552" w:author="Alexis Smith (9/1)" w:date="2017-07-06T13:08:00Z"/>
                <w:sz w:val="16"/>
              </w:rPr>
            </w:pPr>
            <w:moveFrom w:id="55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24E82406" w14:textId="77777777" w:rsidR="008A1DBA" w:rsidDel="009F78DF" w:rsidRDefault="00FE7B92">
            <w:pPr>
              <w:pStyle w:val="TableParagraph"/>
              <w:rPr>
                <w:moveFrom w:id="554" w:author="Alexis Smith (9/1)" w:date="2017-07-06T13:08:00Z"/>
                <w:sz w:val="16"/>
              </w:rPr>
            </w:pPr>
            <w:moveFrom w:id="55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78BABA17" w14:textId="77777777" w:rsidR="008A1DBA" w:rsidDel="009F78DF" w:rsidRDefault="00FE7B92">
            <w:pPr>
              <w:pStyle w:val="TableParagraph"/>
              <w:rPr>
                <w:moveFrom w:id="556" w:author="Alexis Smith (9/1)" w:date="2017-07-06T13:08:00Z"/>
                <w:sz w:val="16"/>
              </w:rPr>
            </w:pPr>
            <w:moveFrom w:id="55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tr w:rsidR="008A1DBA" w:rsidDel="009F78DF" w14:paraId="6CE81D39" w14:textId="77777777">
        <w:trPr>
          <w:trHeight w:hRule="exact" w:val="292"/>
        </w:trPr>
        <w:tc>
          <w:tcPr>
            <w:tcW w:w="2953" w:type="dxa"/>
          </w:tcPr>
          <w:p w14:paraId="4C9C97A1" w14:textId="77777777" w:rsidR="008A1DBA" w:rsidDel="009F78DF" w:rsidRDefault="00FE7B92">
            <w:pPr>
              <w:pStyle w:val="TableParagraph"/>
              <w:ind w:left="1139" w:right="1139"/>
              <w:rPr>
                <w:moveFrom w:id="558" w:author="Alexis Smith (9/1)" w:date="2017-07-06T13:08:00Z"/>
                <w:sz w:val="16"/>
              </w:rPr>
            </w:pPr>
            <w:moveFrom w:id="559" w:author="Alexis Smith (9/1)" w:date="2017-07-06T13:08:00Z">
              <w:r w:rsidDel="009F78DF">
                <w:rPr>
                  <w:sz w:val="16"/>
                </w:rPr>
                <w:t>B1 SGD</w:t>
              </w:r>
            </w:moveFrom>
          </w:p>
        </w:tc>
        <w:tc>
          <w:tcPr>
            <w:tcW w:w="959" w:type="dxa"/>
          </w:tcPr>
          <w:p w14:paraId="2E71E18B" w14:textId="77777777" w:rsidR="008A1DBA" w:rsidDel="009F78DF" w:rsidRDefault="00FE7B92">
            <w:pPr>
              <w:pStyle w:val="TableParagraph"/>
              <w:rPr>
                <w:moveFrom w:id="560" w:author="Alexis Smith (9/1)" w:date="2017-07-06T13:08:00Z"/>
                <w:sz w:val="16"/>
              </w:rPr>
            </w:pPr>
            <w:moveFrom w:id="561" w:author="Alexis Smith (9/1)" w:date="2017-07-06T13:08:00Z">
              <w:r w:rsidDel="009F78DF">
                <w:rPr>
                  <w:w w:val="99"/>
                  <w:sz w:val="16"/>
                </w:rPr>
                <w:t>6</w:t>
              </w:r>
            </w:moveFrom>
          </w:p>
        </w:tc>
        <w:tc>
          <w:tcPr>
            <w:tcW w:w="925" w:type="dxa"/>
          </w:tcPr>
          <w:p w14:paraId="61E6541B" w14:textId="77777777" w:rsidR="008A1DBA" w:rsidDel="009F78DF" w:rsidRDefault="00FE7B92">
            <w:pPr>
              <w:pStyle w:val="TableParagraph"/>
              <w:ind w:left="152" w:right="152"/>
              <w:rPr>
                <w:moveFrom w:id="562" w:author="Alexis Smith (9/1)" w:date="2017-07-06T13:08:00Z"/>
                <w:sz w:val="16"/>
              </w:rPr>
            </w:pPr>
            <w:moveFrom w:id="563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5C357C01" w14:textId="77777777" w:rsidR="008A1DBA" w:rsidDel="009F78DF" w:rsidRDefault="00FE7B92">
            <w:pPr>
              <w:pStyle w:val="TableParagraph"/>
              <w:rPr>
                <w:moveFrom w:id="564" w:author="Alexis Smith (9/1)" w:date="2017-07-06T13:08:00Z"/>
                <w:sz w:val="16"/>
              </w:rPr>
            </w:pPr>
            <w:moveFrom w:id="565" w:author="Alexis Smith (9/1)" w:date="2017-07-06T13:08:00Z">
              <w:r w:rsidDel="009F78DF">
                <w:rPr>
                  <w:w w:val="99"/>
                  <w:sz w:val="16"/>
                </w:rPr>
                <w:t>4</w:t>
              </w:r>
            </w:moveFrom>
          </w:p>
        </w:tc>
        <w:tc>
          <w:tcPr>
            <w:tcW w:w="924" w:type="dxa"/>
          </w:tcPr>
          <w:p w14:paraId="0AE3174C" w14:textId="77777777" w:rsidR="008A1DBA" w:rsidDel="009F78DF" w:rsidRDefault="00FE7B92">
            <w:pPr>
              <w:pStyle w:val="TableParagraph"/>
              <w:ind w:left="343" w:right="343"/>
              <w:rPr>
                <w:moveFrom w:id="566" w:author="Alexis Smith (9/1)" w:date="2017-07-06T13:08:00Z"/>
                <w:sz w:val="16"/>
              </w:rPr>
            </w:pPr>
            <w:moveFrom w:id="567" w:author="Alexis Smith (9/1)" w:date="2017-07-06T13:08:00Z">
              <w:r w:rsidDel="009F78DF">
                <w:rPr>
                  <w:sz w:val="16"/>
                </w:rPr>
                <w:t>40</w:t>
              </w:r>
            </w:moveFrom>
          </w:p>
        </w:tc>
        <w:tc>
          <w:tcPr>
            <w:tcW w:w="981" w:type="dxa"/>
          </w:tcPr>
          <w:p w14:paraId="4501656C" w14:textId="77777777" w:rsidR="008A1DBA" w:rsidDel="009F78DF" w:rsidRDefault="00FE7B92">
            <w:pPr>
              <w:pStyle w:val="TableParagraph"/>
              <w:ind w:left="167" w:right="167"/>
              <w:rPr>
                <w:moveFrom w:id="568" w:author="Alexis Smith (9/1)" w:date="2017-07-06T13:08:00Z"/>
                <w:sz w:val="16"/>
              </w:rPr>
            </w:pPr>
            <w:moveFrom w:id="569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619CBD85" w14:textId="77777777" w:rsidR="008A1DBA" w:rsidDel="009F78DF" w:rsidRDefault="00FE7B92">
            <w:pPr>
              <w:pStyle w:val="TableParagraph"/>
              <w:rPr>
                <w:moveFrom w:id="570" w:author="Alexis Smith (9/1)" w:date="2017-07-06T13:08:00Z"/>
                <w:sz w:val="16"/>
              </w:rPr>
            </w:pPr>
            <w:moveFrom w:id="57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551F76A0" w14:textId="77777777" w:rsidR="008A1DBA" w:rsidDel="009F78DF" w:rsidRDefault="00FE7B92">
            <w:pPr>
              <w:pStyle w:val="TableParagraph"/>
              <w:rPr>
                <w:moveFrom w:id="572" w:author="Alexis Smith (9/1)" w:date="2017-07-06T13:08:00Z"/>
                <w:sz w:val="16"/>
              </w:rPr>
            </w:pPr>
            <w:moveFrom w:id="57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3316B3C3" w14:textId="77777777" w:rsidR="008A1DBA" w:rsidDel="009F78DF" w:rsidRDefault="00FE7B92">
            <w:pPr>
              <w:pStyle w:val="TableParagraph"/>
              <w:rPr>
                <w:moveFrom w:id="574" w:author="Alexis Smith (9/1)" w:date="2017-07-06T13:08:00Z"/>
                <w:sz w:val="16"/>
              </w:rPr>
            </w:pPr>
            <w:moveFrom w:id="57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08FB1F4D" w14:textId="77777777" w:rsidR="008A1DBA" w:rsidDel="009F78DF" w:rsidRDefault="00FE7B92">
            <w:pPr>
              <w:pStyle w:val="TableParagraph"/>
              <w:rPr>
                <w:moveFrom w:id="576" w:author="Alexis Smith (9/1)" w:date="2017-07-06T13:08:00Z"/>
                <w:sz w:val="16"/>
              </w:rPr>
            </w:pPr>
            <w:moveFrom w:id="57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24EC902F" w14:textId="77777777" w:rsidR="008A1DBA" w:rsidDel="009F78DF" w:rsidRDefault="00FE7B92">
            <w:pPr>
              <w:pStyle w:val="TableParagraph"/>
              <w:rPr>
                <w:moveFrom w:id="578" w:author="Alexis Smith (9/1)" w:date="2017-07-06T13:08:00Z"/>
                <w:sz w:val="16"/>
              </w:rPr>
            </w:pPr>
            <w:moveFrom w:id="57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2264324B" w14:textId="77777777" w:rsidR="008A1DBA" w:rsidDel="009F78DF" w:rsidRDefault="00FE7B92">
            <w:pPr>
              <w:pStyle w:val="TableParagraph"/>
              <w:ind w:right="86"/>
              <w:rPr>
                <w:moveFrom w:id="580" w:author="Alexis Smith (9/1)" w:date="2017-07-06T13:08:00Z"/>
                <w:sz w:val="16"/>
              </w:rPr>
            </w:pPr>
            <w:moveFrom w:id="58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78EA2B34" w14:textId="77777777" w:rsidR="008A1DBA" w:rsidDel="009F78DF" w:rsidRDefault="00FE7B92">
            <w:pPr>
              <w:pStyle w:val="TableParagraph"/>
              <w:rPr>
                <w:moveFrom w:id="582" w:author="Alexis Smith (9/1)" w:date="2017-07-06T13:08:00Z"/>
                <w:sz w:val="16"/>
              </w:rPr>
            </w:pPr>
            <w:moveFrom w:id="58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4A88606D" w14:textId="77777777" w:rsidR="008A1DBA" w:rsidDel="009F78DF" w:rsidRDefault="00FE7B92">
            <w:pPr>
              <w:pStyle w:val="TableParagraph"/>
              <w:rPr>
                <w:moveFrom w:id="584" w:author="Alexis Smith (9/1)" w:date="2017-07-06T13:08:00Z"/>
                <w:sz w:val="16"/>
              </w:rPr>
            </w:pPr>
            <w:moveFrom w:id="58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tr w:rsidR="008A1DBA" w:rsidDel="009F78DF" w14:paraId="1DE2FF8D" w14:textId="77777777">
        <w:trPr>
          <w:trHeight w:hRule="exact" w:val="292"/>
        </w:trPr>
        <w:tc>
          <w:tcPr>
            <w:tcW w:w="2953" w:type="dxa"/>
          </w:tcPr>
          <w:p w14:paraId="1FB5F591" w14:textId="77777777" w:rsidR="008A1DBA" w:rsidDel="009F78DF" w:rsidRDefault="00FE7B92">
            <w:pPr>
              <w:pStyle w:val="TableParagraph"/>
              <w:ind w:left="1139" w:right="1139"/>
              <w:rPr>
                <w:moveFrom w:id="586" w:author="Alexis Smith (9/1)" w:date="2017-07-06T13:08:00Z"/>
                <w:sz w:val="16"/>
              </w:rPr>
            </w:pPr>
            <w:moveFrom w:id="587" w:author="Alexis Smith (9/1)" w:date="2017-07-06T13:08:00Z">
              <w:r w:rsidDel="009F78DF">
                <w:rPr>
                  <w:sz w:val="16"/>
                </w:rPr>
                <w:t>B2</w:t>
              </w:r>
            </w:moveFrom>
          </w:p>
        </w:tc>
        <w:tc>
          <w:tcPr>
            <w:tcW w:w="959" w:type="dxa"/>
          </w:tcPr>
          <w:p w14:paraId="229A77D8" w14:textId="77777777" w:rsidR="008A1DBA" w:rsidDel="009F78DF" w:rsidRDefault="00FE7B92">
            <w:pPr>
              <w:pStyle w:val="TableParagraph"/>
              <w:rPr>
                <w:moveFrom w:id="588" w:author="Alexis Smith (9/1)" w:date="2017-07-06T13:08:00Z"/>
                <w:sz w:val="16"/>
              </w:rPr>
            </w:pPr>
            <w:moveFrom w:id="589" w:author="Alexis Smith (9/1)" w:date="2017-07-06T13:08:00Z">
              <w:r w:rsidDel="009F78DF">
                <w:rPr>
                  <w:w w:val="99"/>
                  <w:sz w:val="16"/>
                </w:rPr>
                <w:t>6</w:t>
              </w:r>
            </w:moveFrom>
          </w:p>
        </w:tc>
        <w:tc>
          <w:tcPr>
            <w:tcW w:w="925" w:type="dxa"/>
          </w:tcPr>
          <w:p w14:paraId="1AF46DD7" w14:textId="77777777" w:rsidR="008A1DBA" w:rsidDel="009F78DF" w:rsidRDefault="00FE7B92">
            <w:pPr>
              <w:pStyle w:val="TableParagraph"/>
              <w:ind w:left="152" w:right="152"/>
              <w:rPr>
                <w:moveFrom w:id="590" w:author="Alexis Smith (9/1)" w:date="2017-07-06T13:08:00Z"/>
                <w:sz w:val="16"/>
              </w:rPr>
            </w:pPr>
            <w:moveFrom w:id="591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2E2698D0" w14:textId="77777777" w:rsidR="008A1DBA" w:rsidDel="009F78DF" w:rsidRDefault="00FE7B92">
            <w:pPr>
              <w:pStyle w:val="TableParagraph"/>
              <w:ind w:left="306" w:right="306"/>
              <w:rPr>
                <w:moveFrom w:id="592" w:author="Alexis Smith (9/1)" w:date="2017-07-06T13:08:00Z"/>
                <w:sz w:val="16"/>
              </w:rPr>
            </w:pPr>
            <w:moveFrom w:id="593" w:author="Alexis Smith (9/1)" w:date="2017-07-06T13:08:00Z">
              <w:r w:rsidDel="009F78DF">
                <w:rPr>
                  <w:sz w:val="16"/>
                </w:rPr>
                <w:t>23</w:t>
              </w:r>
            </w:moveFrom>
          </w:p>
        </w:tc>
        <w:tc>
          <w:tcPr>
            <w:tcW w:w="924" w:type="dxa"/>
          </w:tcPr>
          <w:p w14:paraId="19C136E3" w14:textId="77777777" w:rsidR="008A1DBA" w:rsidDel="009F78DF" w:rsidRDefault="00FE7B92">
            <w:pPr>
              <w:pStyle w:val="TableParagraph"/>
              <w:ind w:left="343" w:right="343"/>
              <w:rPr>
                <w:moveFrom w:id="594" w:author="Alexis Smith (9/1)" w:date="2017-07-06T13:08:00Z"/>
                <w:sz w:val="16"/>
              </w:rPr>
            </w:pPr>
            <w:moveFrom w:id="595" w:author="Alexis Smith (9/1)" w:date="2017-07-06T13:08:00Z">
              <w:r w:rsidDel="009F78DF">
                <w:rPr>
                  <w:sz w:val="16"/>
                </w:rPr>
                <w:t>23</w:t>
              </w:r>
            </w:moveFrom>
          </w:p>
        </w:tc>
        <w:tc>
          <w:tcPr>
            <w:tcW w:w="981" w:type="dxa"/>
          </w:tcPr>
          <w:p w14:paraId="24635558" w14:textId="77777777" w:rsidR="008A1DBA" w:rsidDel="009F78DF" w:rsidRDefault="00FE7B92">
            <w:pPr>
              <w:pStyle w:val="TableParagraph"/>
              <w:ind w:left="167" w:right="167"/>
              <w:rPr>
                <w:moveFrom w:id="596" w:author="Alexis Smith (9/1)" w:date="2017-07-06T13:08:00Z"/>
                <w:sz w:val="16"/>
              </w:rPr>
            </w:pPr>
            <w:moveFrom w:id="597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11CDD143" w14:textId="77777777" w:rsidR="008A1DBA" w:rsidDel="009F78DF" w:rsidRDefault="00FE7B92">
            <w:pPr>
              <w:pStyle w:val="TableParagraph"/>
              <w:rPr>
                <w:moveFrom w:id="598" w:author="Alexis Smith (9/1)" w:date="2017-07-06T13:08:00Z"/>
                <w:sz w:val="16"/>
              </w:rPr>
            </w:pPr>
            <w:moveFrom w:id="59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1FE1A4F9" w14:textId="77777777" w:rsidR="008A1DBA" w:rsidDel="009F78DF" w:rsidRDefault="00FE7B92">
            <w:pPr>
              <w:pStyle w:val="TableParagraph"/>
              <w:rPr>
                <w:moveFrom w:id="600" w:author="Alexis Smith (9/1)" w:date="2017-07-06T13:08:00Z"/>
                <w:sz w:val="16"/>
              </w:rPr>
            </w:pPr>
            <w:moveFrom w:id="60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2E82AFB0" w14:textId="77777777" w:rsidR="008A1DBA" w:rsidDel="009F78DF" w:rsidRDefault="00FE7B92">
            <w:pPr>
              <w:pStyle w:val="TableParagraph"/>
              <w:rPr>
                <w:moveFrom w:id="602" w:author="Alexis Smith (9/1)" w:date="2017-07-06T13:08:00Z"/>
                <w:sz w:val="16"/>
              </w:rPr>
            </w:pPr>
            <w:moveFrom w:id="60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669AB47F" w14:textId="77777777" w:rsidR="008A1DBA" w:rsidDel="009F78DF" w:rsidRDefault="00FE7B92">
            <w:pPr>
              <w:pStyle w:val="TableParagraph"/>
              <w:rPr>
                <w:moveFrom w:id="604" w:author="Alexis Smith (9/1)" w:date="2017-07-06T13:08:00Z"/>
                <w:sz w:val="16"/>
              </w:rPr>
            </w:pPr>
            <w:moveFrom w:id="60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580B69DE" w14:textId="77777777" w:rsidR="008A1DBA" w:rsidDel="009F78DF" w:rsidRDefault="00FE7B92">
            <w:pPr>
              <w:pStyle w:val="TableParagraph"/>
              <w:rPr>
                <w:moveFrom w:id="606" w:author="Alexis Smith (9/1)" w:date="2017-07-06T13:08:00Z"/>
                <w:sz w:val="16"/>
              </w:rPr>
            </w:pPr>
            <w:moveFrom w:id="60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48E93B8B" w14:textId="77777777" w:rsidR="008A1DBA" w:rsidDel="009F78DF" w:rsidRDefault="00FE7B92">
            <w:pPr>
              <w:pStyle w:val="TableParagraph"/>
              <w:ind w:right="86"/>
              <w:rPr>
                <w:moveFrom w:id="608" w:author="Alexis Smith (9/1)" w:date="2017-07-06T13:08:00Z"/>
                <w:sz w:val="16"/>
              </w:rPr>
            </w:pPr>
            <w:moveFrom w:id="60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369E31CB" w14:textId="77777777" w:rsidR="008A1DBA" w:rsidDel="009F78DF" w:rsidRDefault="00FE7B92">
            <w:pPr>
              <w:pStyle w:val="TableParagraph"/>
              <w:rPr>
                <w:moveFrom w:id="610" w:author="Alexis Smith (9/1)" w:date="2017-07-06T13:08:00Z"/>
                <w:sz w:val="16"/>
              </w:rPr>
            </w:pPr>
            <w:moveFrom w:id="61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6DE8FA9B" w14:textId="77777777" w:rsidR="008A1DBA" w:rsidDel="009F78DF" w:rsidRDefault="00FE7B92">
            <w:pPr>
              <w:pStyle w:val="TableParagraph"/>
              <w:rPr>
                <w:moveFrom w:id="612" w:author="Alexis Smith (9/1)" w:date="2017-07-06T13:08:00Z"/>
                <w:sz w:val="16"/>
              </w:rPr>
            </w:pPr>
            <w:moveFrom w:id="61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tr w:rsidR="008A1DBA" w:rsidDel="009F78DF" w14:paraId="12184A2F" w14:textId="77777777">
        <w:trPr>
          <w:trHeight w:hRule="exact" w:val="292"/>
        </w:trPr>
        <w:tc>
          <w:tcPr>
            <w:tcW w:w="2953" w:type="dxa"/>
          </w:tcPr>
          <w:p w14:paraId="287285C9" w14:textId="77777777" w:rsidR="008A1DBA" w:rsidDel="009F78DF" w:rsidRDefault="00FE7B92">
            <w:pPr>
              <w:pStyle w:val="TableParagraph"/>
              <w:ind w:left="1139" w:right="1139"/>
              <w:rPr>
                <w:moveFrom w:id="614" w:author="Alexis Smith (9/1)" w:date="2017-07-06T13:08:00Z"/>
                <w:sz w:val="16"/>
              </w:rPr>
            </w:pPr>
            <w:moveFrom w:id="615" w:author="Alexis Smith (9/1)" w:date="2017-07-06T13:08:00Z">
              <w:r w:rsidDel="009F78DF">
                <w:rPr>
                  <w:sz w:val="16"/>
                </w:rPr>
                <w:t>B3 SGD</w:t>
              </w:r>
            </w:moveFrom>
          </w:p>
        </w:tc>
        <w:tc>
          <w:tcPr>
            <w:tcW w:w="959" w:type="dxa"/>
          </w:tcPr>
          <w:p w14:paraId="4C834763" w14:textId="77777777" w:rsidR="008A1DBA" w:rsidDel="009F78DF" w:rsidRDefault="00FE7B92">
            <w:pPr>
              <w:pStyle w:val="TableParagraph"/>
              <w:rPr>
                <w:moveFrom w:id="616" w:author="Alexis Smith (9/1)" w:date="2017-07-06T13:08:00Z"/>
                <w:sz w:val="16"/>
              </w:rPr>
            </w:pPr>
            <w:moveFrom w:id="617" w:author="Alexis Smith (9/1)" w:date="2017-07-06T13:08:00Z">
              <w:r w:rsidDel="009F78DF">
                <w:rPr>
                  <w:w w:val="99"/>
                  <w:sz w:val="16"/>
                </w:rPr>
                <w:t>6</w:t>
              </w:r>
            </w:moveFrom>
          </w:p>
        </w:tc>
        <w:tc>
          <w:tcPr>
            <w:tcW w:w="925" w:type="dxa"/>
          </w:tcPr>
          <w:p w14:paraId="635672DC" w14:textId="77777777" w:rsidR="008A1DBA" w:rsidDel="009F78DF" w:rsidRDefault="00FE7B92">
            <w:pPr>
              <w:pStyle w:val="TableParagraph"/>
              <w:ind w:left="152" w:right="152"/>
              <w:rPr>
                <w:moveFrom w:id="618" w:author="Alexis Smith (9/1)" w:date="2017-07-06T13:08:00Z"/>
                <w:sz w:val="16"/>
              </w:rPr>
            </w:pPr>
            <w:moveFrom w:id="619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06815038" w14:textId="77777777" w:rsidR="008A1DBA" w:rsidDel="009F78DF" w:rsidRDefault="00FE7B92">
            <w:pPr>
              <w:pStyle w:val="TableParagraph"/>
              <w:ind w:left="306" w:right="306"/>
              <w:rPr>
                <w:moveFrom w:id="620" w:author="Alexis Smith (9/1)" w:date="2017-07-06T13:08:00Z"/>
                <w:sz w:val="16"/>
              </w:rPr>
            </w:pPr>
            <w:moveFrom w:id="621" w:author="Alexis Smith (9/1)" w:date="2017-07-06T13:08:00Z">
              <w:r w:rsidDel="009F78DF">
                <w:rPr>
                  <w:sz w:val="16"/>
                </w:rPr>
                <w:t>40</w:t>
              </w:r>
            </w:moveFrom>
          </w:p>
        </w:tc>
        <w:tc>
          <w:tcPr>
            <w:tcW w:w="924" w:type="dxa"/>
          </w:tcPr>
          <w:p w14:paraId="29EF3635" w14:textId="77777777" w:rsidR="008A1DBA" w:rsidDel="009F78DF" w:rsidRDefault="00FE7B92">
            <w:pPr>
              <w:pStyle w:val="TableParagraph"/>
              <w:rPr>
                <w:moveFrom w:id="622" w:author="Alexis Smith (9/1)" w:date="2017-07-06T13:08:00Z"/>
                <w:sz w:val="16"/>
              </w:rPr>
            </w:pPr>
            <w:moveFrom w:id="623" w:author="Alexis Smith (9/1)" w:date="2017-07-06T13:08:00Z">
              <w:r w:rsidDel="009F78DF">
                <w:rPr>
                  <w:w w:val="99"/>
                  <w:sz w:val="16"/>
                </w:rPr>
                <w:t>4</w:t>
              </w:r>
            </w:moveFrom>
          </w:p>
        </w:tc>
        <w:tc>
          <w:tcPr>
            <w:tcW w:w="981" w:type="dxa"/>
          </w:tcPr>
          <w:p w14:paraId="58FF5C21" w14:textId="77777777" w:rsidR="008A1DBA" w:rsidDel="009F78DF" w:rsidRDefault="00FE7B92">
            <w:pPr>
              <w:pStyle w:val="TableParagraph"/>
              <w:ind w:left="167" w:right="167"/>
              <w:rPr>
                <w:moveFrom w:id="624" w:author="Alexis Smith (9/1)" w:date="2017-07-06T13:08:00Z"/>
                <w:sz w:val="16"/>
              </w:rPr>
            </w:pPr>
            <w:moveFrom w:id="625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577E45C3" w14:textId="77777777" w:rsidR="008A1DBA" w:rsidDel="009F78DF" w:rsidRDefault="00FE7B92">
            <w:pPr>
              <w:pStyle w:val="TableParagraph"/>
              <w:rPr>
                <w:moveFrom w:id="626" w:author="Alexis Smith (9/1)" w:date="2017-07-06T13:08:00Z"/>
                <w:sz w:val="16"/>
              </w:rPr>
            </w:pPr>
            <w:moveFrom w:id="62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224739A3" w14:textId="77777777" w:rsidR="008A1DBA" w:rsidDel="009F78DF" w:rsidRDefault="00FE7B92">
            <w:pPr>
              <w:pStyle w:val="TableParagraph"/>
              <w:rPr>
                <w:moveFrom w:id="628" w:author="Alexis Smith (9/1)" w:date="2017-07-06T13:08:00Z"/>
                <w:sz w:val="16"/>
              </w:rPr>
            </w:pPr>
            <w:moveFrom w:id="62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217AD5FE" w14:textId="77777777" w:rsidR="008A1DBA" w:rsidDel="009F78DF" w:rsidRDefault="00FE7B92">
            <w:pPr>
              <w:pStyle w:val="TableParagraph"/>
              <w:rPr>
                <w:moveFrom w:id="630" w:author="Alexis Smith (9/1)" w:date="2017-07-06T13:08:00Z"/>
                <w:sz w:val="16"/>
              </w:rPr>
            </w:pPr>
            <w:moveFrom w:id="63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00703876" w14:textId="77777777" w:rsidR="008A1DBA" w:rsidDel="009F78DF" w:rsidRDefault="00FE7B92">
            <w:pPr>
              <w:pStyle w:val="TableParagraph"/>
              <w:rPr>
                <w:moveFrom w:id="632" w:author="Alexis Smith (9/1)" w:date="2017-07-06T13:08:00Z"/>
                <w:sz w:val="16"/>
              </w:rPr>
            </w:pPr>
            <w:moveFrom w:id="63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6C32A968" w14:textId="77777777" w:rsidR="008A1DBA" w:rsidDel="009F78DF" w:rsidRDefault="00FE7B92">
            <w:pPr>
              <w:pStyle w:val="TableParagraph"/>
              <w:rPr>
                <w:moveFrom w:id="634" w:author="Alexis Smith (9/1)" w:date="2017-07-06T13:08:00Z"/>
                <w:sz w:val="16"/>
              </w:rPr>
            </w:pPr>
            <w:moveFrom w:id="63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6E99F0DE" w14:textId="77777777" w:rsidR="008A1DBA" w:rsidDel="009F78DF" w:rsidRDefault="00FE7B92">
            <w:pPr>
              <w:pStyle w:val="TableParagraph"/>
              <w:ind w:right="86"/>
              <w:rPr>
                <w:moveFrom w:id="636" w:author="Alexis Smith (9/1)" w:date="2017-07-06T13:08:00Z"/>
                <w:sz w:val="16"/>
              </w:rPr>
            </w:pPr>
            <w:moveFrom w:id="63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22BA6438" w14:textId="77777777" w:rsidR="008A1DBA" w:rsidDel="009F78DF" w:rsidRDefault="00FE7B92">
            <w:pPr>
              <w:pStyle w:val="TableParagraph"/>
              <w:rPr>
                <w:moveFrom w:id="638" w:author="Alexis Smith (9/1)" w:date="2017-07-06T13:08:00Z"/>
                <w:sz w:val="16"/>
              </w:rPr>
            </w:pPr>
            <w:moveFrom w:id="63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63A37DA7" w14:textId="77777777" w:rsidR="008A1DBA" w:rsidDel="009F78DF" w:rsidRDefault="00FE7B92">
            <w:pPr>
              <w:pStyle w:val="TableParagraph"/>
              <w:rPr>
                <w:moveFrom w:id="640" w:author="Alexis Smith (9/1)" w:date="2017-07-06T13:08:00Z"/>
                <w:sz w:val="16"/>
              </w:rPr>
            </w:pPr>
            <w:moveFrom w:id="64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tr w:rsidR="008A1DBA" w:rsidDel="009F78DF" w14:paraId="6BB3B78B" w14:textId="77777777">
        <w:trPr>
          <w:trHeight w:hRule="exact" w:val="292"/>
        </w:trPr>
        <w:tc>
          <w:tcPr>
            <w:tcW w:w="2953" w:type="dxa"/>
          </w:tcPr>
          <w:p w14:paraId="48E2B0BC" w14:textId="77777777" w:rsidR="008A1DBA" w:rsidDel="009F78DF" w:rsidRDefault="00FE7B92">
            <w:pPr>
              <w:pStyle w:val="TableParagraph"/>
              <w:ind w:left="1139" w:right="1139"/>
              <w:rPr>
                <w:moveFrom w:id="642" w:author="Alexis Smith (9/1)" w:date="2017-07-06T13:08:00Z"/>
                <w:sz w:val="16"/>
              </w:rPr>
            </w:pPr>
            <w:moveFrom w:id="643" w:author="Alexis Smith (9/1)" w:date="2017-07-06T13:08:00Z">
              <w:r w:rsidDel="009F78DF">
                <w:rPr>
                  <w:sz w:val="16"/>
                </w:rPr>
                <w:t>R1</w:t>
              </w:r>
            </w:moveFrom>
          </w:p>
        </w:tc>
        <w:tc>
          <w:tcPr>
            <w:tcW w:w="959" w:type="dxa"/>
          </w:tcPr>
          <w:p w14:paraId="3BA2F6F6" w14:textId="77777777" w:rsidR="008A1DBA" w:rsidDel="009F78DF" w:rsidRDefault="00FE7B92">
            <w:pPr>
              <w:pStyle w:val="TableParagraph"/>
              <w:rPr>
                <w:moveFrom w:id="644" w:author="Alexis Smith (9/1)" w:date="2017-07-06T13:08:00Z"/>
                <w:sz w:val="16"/>
              </w:rPr>
            </w:pPr>
            <w:moveFrom w:id="645" w:author="Alexis Smith (9/1)" w:date="2017-07-06T13:08:00Z">
              <w:r w:rsidDel="009F78DF">
                <w:rPr>
                  <w:w w:val="99"/>
                  <w:sz w:val="16"/>
                </w:rPr>
                <w:t>1</w:t>
              </w:r>
            </w:moveFrom>
          </w:p>
        </w:tc>
        <w:tc>
          <w:tcPr>
            <w:tcW w:w="925" w:type="dxa"/>
          </w:tcPr>
          <w:p w14:paraId="75E90CF6" w14:textId="77777777" w:rsidR="008A1DBA" w:rsidDel="009F78DF" w:rsidRDefault="00FE7B92">
            <w:pPr>
              <w:pStyle w:val="TableParagraph"/>
              <w:ind w:left="152" w:right="152"/>
              <w:rPr>
                <w:moveFrom w:id="646" w:author="Alexis Smith (9/1)" w:date="2017-07-06T13:08:00Z"/>
                <w:sz w:val="16"/>
              </w:rPr>
            </w:pPr>
            <w:moveFrom w:id="647" w:author="Alexis Smith (9/1)" w:date="2017-07-06T13:08:00Z">
              <w:r w:rsidDel="009F78DF">
                <w:rPr>
                  <w:sz w:val="16"/>
                </w:rPr>
                <w:t>1.33</w:t>
              </w:r>
            </w:moveFrom>
          </w:p>
        </w:tc>
        <w:tc>
          <w:tcPr>
            <w:tcW w:w="850" w:type="dxa"/>
          </w:tcPr>
          <w:p w14:paraId="08A33228" w14:textId="77777777" w:rsidR="008A1DBA" w:rsidDel="009F78DF" w:rsidRDefault="00FE7B92">
            <w:pPr>
              <w:pStyle w:val="TableParagraph"/>
              <w:rPr>
                <w:moveFrom w:id="648" w:author="Alexis Smith (9/1)" w:date="2017-07-06T13:08:00Z"/>
                <w:sz w:val="16"/>
              </w:rPr>
            </w:pPr>
            <w:moveFrom w:id="649" w:author="Alexis Smith (9/1)" w:date="2017-07-06T13:08:00Z">
              <w:r w:rsidDel="009F78DF">
                <w:rPr>
                  <w:w w:val="99"/>
                  <w:sz w:val="16"/>
                </w:rPr>
                <w:t>8</w:t>
              </w:r>
            </w:moveFrom>
          </w:p>
        </w:tc>
        <w:tc>
          <w:tcPr>
            <w:tcW w:w="924" w:type="dxa"/>
          </w:tcPr>
          <w:p w14:paraId="77C7D483" w14:textId="77777777" w:rsidR="008A1DBA" w:rsidDel="009F78DF" w:rsidRDefault="00FE7B92">
            <w:pPr>
              <w:pStyle w:val="TableParagraph"/>
              <w:rPr>
                <w:moveFrom w:id="650" w:author="Alexis Smith (9/1)" w:date="2017-07-06T13:08:00Z"/>
                <w:sz w:val="16"/>
              </w:rPr>
            </w:pPr>
            <w:moveFrom w:id="651" w:author="Alexis Smith (9/1)" w:date="2017-07-06T13:08:00Z">
              <w:r w:rsidDel="009F78DF">
                <w:rPr>
                  <w:w w:val="99"/>
                  <w:sz w:val="16"/>
                </w:rPr>
                <w:t>8</w:t>
              </w:r>
            </w:moveFrom>
          </w:p>
        </w:tc>
        <w:tc>
          <w:tcPr>
            <w:tcW w:w="981" w:type="dxa"/>
          </w:tcPr>
          <w:p w14:paraId="48309755" w14:textId="77777777" w:rsidR="008A1DBA" w:rsidDel="009F78DF" w:rsidRDefault="00FE7B92">
            <w:pPr>
              <w:pStyle w:val="TableParagraph"/>
              <w:ind w:left="167" w:right="167"/>
              <w:rPr>
                <w:moveFrom w:id="652" w:author="Alexis Smith (9/1)" w:date="2017-07-06T13:08:00Z"/>
                <w:sz w:val="16"/>
              </w:rPr>
            </w:pPr>
            <w:moveFrom w:id="653" w:author="Alexis Smith (9/1)" w:date="2017-07-06T13:08:00Z">
              <w:r w:rsidDel="009F78DF">
                <w:rPr>
                  <w:sz w:val="16"/>
                </w:rPr>
                <w:t>0.4</w:t>
              </w:r>
            </w:moveFrom>
          </w:p>
        </w:tc>
        <w:tc>
          <w:tcPr>
            <w:tcW w:w="965" w:type="dxa"/>
          </w:tcPr>
          <w:p w14:paraId="0B2A6788" w14:textId="77777777" w:rsidR="008A1DBA" w:rsidDel="009F78DF" w:rsidRDefault="00FE7B92">
            <w:pPr>
              <w:pStyle w:val="TableParagraph"/>
              <w:rPr>
                <w:moveFrom w:id="654" w:author="Alexis Smith (9/1)" w:date="2017-07-06T13:08:00Z"/>
                <w:sz w:val="16"/>
              </w:rPr>
            </w:pPr>
            <w:moveFrom w:id="65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928" w:type="dxa"/>
          </w:tcPr>
          <w:p w14:paraId="74D2831A" w14:textId="77777777" w:rsidR="008A1DBA" w:rsidDel="009F78DF" w:rsidRDefault="00FE7B92">
            <w:pPr>
              <w:pStyle w:val="TableParagraph"/>
              <w:rPr>
                <w:moveFrom w:id="656" w:author="Alexis Smith (9/1)" w:date="2017-07-06T13:08:00Z"/>
                <w:sz w:val="16"/>
              </w:rPr>
            </w:pPr>
            <w:moveFrom w:id="65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25" w:type="dxa"/>
          </w:tcPr>
          <w:p w14:paraId="4AFC6D36" w14:textId="77777777" w:rsidR="008A1DBA" w:rsidDel="009F78DF" w:rsidRDefault="00FE7B92">
            <w:pPr>
              <w:pStyle w:val="TableParagraph"/>
              <w:rPr>
                <w:moveFrom w:id="658" w:author="Alexis Smith (9/1)" w:date="2017-07-06T13:08:00Z"/>
                <w:sz w:val="16"/>
              </w:rPr>
            </w:pPr>
            <w:moveFrom w:id="65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68" w:type="dxa"/>
          </w:tcPr>
          <w:p w14:paraId="50F698B1" w14:textId="77777777" w:rsidR="008A1DBA" w:rsidDel="009F78DF" w:rsidRDefault="00FE7B92">
            <w:pPr>
              <w:pStyle w:val="TableParagraph"/>
              <w:rPr>
                <w:moveFrom w:id="660" w:author="Alexis Smith (9/1)" w:date="2017-07-06T13:08:00Z"/>
                <w:sz w:val="16"/>
              </w:rPr>
            </w:pPr>
            <w:moveFrom w:id="661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46" w:type="dxa"/>
          </w:tcPr>
          <w:p w14:paraId="1F4CA39B" w14:textId="77777777" w:rsidR="008A1DBA" w:rsidDel="009F78DF" w:rsidRDefault="00FE7B92">
            <w:pPr>
              <w:pStyle w:val="TableParagraph"/>
              <w:rPr>
                <w:moveFrom w:id="662" w:author="Alexis Smith (9/1)" w:date="2017-07-06T13:08:00Z"/>
                <w:sz w:val="16"/>
              </w:rPr>
            </w:pPr>
            <w:moveFrom w:id="663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890" w:type="dxa"/>
          </w:tcPr>
          <w:p w14:paraId="5A2D3AF6" w14:textId="77777777" w:rsidR="008A1DBA" w:rsidDel="009F78DF" w:rsidRDefault="00FE7B92">
            <w:pPr>
              <w:pStyle w:val="TableParagraph"/>
              <w:ind w:right="86"/>
              <w:rPr>
                <w:moveFrom w:id="664" w:author="Alexis Smith (9/1)" w:date="2017-07-06T13:08:00Z"/>
                <w:sz w:val="16"/>
              </w:rPr>
            </w:pPr>
            <w:moveFrom w:id="665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781" w:type="dxa"/>
          </w:tcPr>
          <w:p w14:paraId="143BDE6A" w14:textId="77777777" w:rsidR="008A1DBA" w:rsidDel="009F78DF" w:rsidRDefault="00FE7B92">
            <w:pPr>
              <w:pStyle w:val="TableParagraph"/>
              <w:rPr>
                <w:moveFrom w:id="666" w:author="Alexis Smith (9/1)" w:date="2017-07-06T13:08:00Z"/>
                <w:sz w:val="16"/>
              </w:rPr>
            </w:pPr>
            <w:moveFrom w:id="667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  <w:tc>
          <w:tcPr>
            <w:tcW w:w="684" w:type="dxa"/>
          </w:tcPr>
          <w:p w14:paraId="57D04353" w14:textId="77777777" w:rsidR="008A1DBA" w:rsidDel="009F78DF" w:rsidRDefault="00FE7B92">
            <w:pPr>
              <w:pStyle w:val="TableParagraph"/>
              <w:rPr>
                <w:moveFrom w:id="668" w:author="Alexis Smith (9/1)" w:date="2017-07-06T13:08:00Z"/>
                <w:sz w:val="16"/>
              </w:rPr>
            </w:pPr>
            <w:moveFrom w:id="669" w:author="Alexis Smith (9/1)" w:date="2017-07-06T13:08:00Z">
              <w:r w:rsidDel="009F78DF">
                <w:rPr>
                  <w:w w:val="99"/>
                  <w:sz w:val="16"/>
                </w:rPr>
                <w:t>0</w:t>
              </w:r>
            </w:moveFrom>
          </w:p>
        </w:tc>
      </w:tr>
      <w:moveFromRangeEnd w:id="397"/>
    </w:tbl>
    <w:p w14:paraId="68953B04" w14:textId="77777777" w:rsidR="008A1DBA" w:rsidDel="00BB0606" w:rsidRDefault="008A1DBA">
      <w:pPr>
        <w:rPr>
          <w:del w:id="670" w:author="Alexis Smith (9/1)" w:date="2017-07-06T13:10:00Z"/>
          <w:sz w:val="16"/>
        </w:rPr>
        <w:sectPr w:rsidR="008A1DBA" w:rsidDel="00BB0606">
          <w:pgSz w:w="15840" w:h="12240" w:orient="landscape"/>
          <w:pgMar w:top="1160" w:right="600" w:bottom="880" w:left="620" w:header="368" w:footer="685" w:gutter="0"/>
          <w:cols w:space="720"/>
        </w:sectPr>
      </w:pPr>
    </w:p>
    <w:p w14:paraId="4005FB78" w14:textId="127EF9EB" w:rsidR="008A1DBA" w:rsidRDefault="00EB4B86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808" behindDoc="1" locked="0" layoutInCell="1" allowOverlap="1" wp14:anchorId="28B952CE" wp14:editId="25C1AFB8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1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A761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52CE" id="WordArt 5" o:spid="_x0000_s1030" type="#_x0000_t202" style="position:absolute;margin-left:62.85pt;margin-top:343.45pt;width:487.75pt;height:18.75pt;rotation:-53;z-index:-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EmiQIAAAMFAAAOAAAAZHJzL2Uyb0RvYy54bWysVMtu2zAQvBfoPxC8O5Jc2bGEyEFe7iVt&#10;A8RFzrRIWWwlLkvSloyg/94lJTtJeymK+kCTq9Xszs5QF5d925C9MFaCKmhyFlMiVAlcqm1Bv65X&#10;kwUl1jHFWQNKFPQgLL1cvn930elcTKGGhgtDEETZvNMFrZ3TeRTZshYts2eghcKHFZiWOTyabcQN&#10;6xC9baJpHM+jDgzXBkphLUZvh4d0GfCrSpTuS1VZ4UhTUOzNhdWEdePXaHnB8q1hupbl2Ab7hy5a&#10;JhUWPUHdMsfIzsg/oFpZGrBQubMS2giqSpYicEA2Sfwbm8eaaRG44HCsPo3J/j/Y8vP+wRDJUbuE&#10;EsVa1OgJR3plHJn56XTa5pj0qDHN9dfQY2ZgavU9lN8tUXBTM7UVV8ZAVwvGsTsPNYYDh/VBI26I&#10;rkXv7rhEIRIPH73CH4pZX2nTfQKOr7Cdg1Ctr0xLDPjXFikKH8chjAMk2BEqezipiQVIicF5kqXp&#10;dEZJic+mHxYJ7n1FlnswL5Y21n0U0BK/KahBtwRUtr+3bkg9pvh0BMb4uBvUfc6SaRpfT7PJar44&#10;n6SrdDbJzuPFJE6y62wep1l6u/rpQZM0ryXnQt1LJY5OS9K/U3L0/OCR4DXSFTSbISPfjoVG8pVs&#10;mnAw281NY8ieecuH30j7TZqBneLIkeVes7tx75hshn30tuMwNxzA8T8MIojn9RqUc/2mD1ZKj8bZ&#10;AD+gmh3er4LaHztmBDpj194A9oZ2qAy0o9v82XfjB77un5jRoyoOqz40x/sVpPF5Wz66lfFvCNQ2&#10;eG2RMpkFbwzijcmo+AtqGJG+Ql+tZNDYG3Doc3Qj3rTAcvwq+Kv8+hyyXr5dy18AAAD//wMAUEsD&#10;BBQABgAIAAAAIQBeyqA14AAAAAwBAAAPAAAAZHJzL2Rvd25yZXYueG1sTI/LTsMwEEX3SPyDNUjs&#10;qBP3mRCnqkAI0R0Fla0bD0nUeBxsp03/HncFy9E9uvdMsR5Nx07ofGtJQjpJgCFVVrdUS/j8eHlY&#10;AfNBkVadJZRwQQ/r8vamULm2Z3rH0y7ULJaQz5WEJoQ+59xXDRrlJ7ZHitm3dUaFeLqaa6fOsdx0&#10;XCTJghvVUlxoVI9PDVbH3WAk7PHNv15+nr82c9we+SgGcluU8v5u3DwCCziGPxiu+lEdyuh0sANp&#10;zzoJ82y2jKgEkS4zYJFYTIUAdohomk1nwMuC/3+i/AUAAP//AwBQSwECLQAUAAYACAAAACEAtoM4&#10;kv4AAADhAQAAEwAAAAAAAAAAAAAAAAAAAAAAW0NvbnRlbnRfVHlwZXNdLnhtbFBLAQItABQABgAI&#10;AAAAIQA4/SH/1gAAAJQBAAALAAAAAAAAAAAAAAAAAC8BAABfcmVscy8ucmVsc1BLAQItABQABgAI&#10;AAAAIQCzu8EmiQIAAAMFAAAOAAAAAAAAAAAAAAAAAC4CAABkcnMvZTJvRG9jLnhtbFBLAQItABQA&#10;BgAIAAAAIQBeyqA14AAAAAw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14:paraId="74E1A761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8CFD77" w14:textId="77777777" w:rsidR="008A1DBA" w:rsidRDefault="008A1DBA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1523"/>
        <w:gridCol w:w="1816"/>
        <w:gridCol w:w="2620"/>
        <w:gridCol w:w="1283"/>
        <w:gridCol w:w="1332"/>
        <w:gridCol w:w="3464"/>
      </w:tblGrid>
      <w:tr w:rsidR="008A1DBA" w14:paraId="0B0F8333" w14:textId="77777777">
        <w:trPr>
          <w:trHeight w:hRule="exact" w:val="292"/>
        </w:trPr>
        <w:tc>
          <w:tcPr>
            <w:tcW w:w="14380" w:type="dxa"/>
            <w:gridSpan w:val="7"/>
          </w:tcPr>
          <w:p w14:paraId="7BE49405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OPAQUE SURFACE CONSTRUCTIONS</w:t>
            </w:r>
          </w:p>
        </w:tc>
      </w:tr>
      <w:tr w:rsidR="008A1DBA" w14:paraId="7FBCA99A" w14:textId="77777777">
        <w:trPr>
          <w:trHeight w:hRule="exact" w:val="292"/>
        </w:trPr>
        <w:tc>
          <w:tcPr>
            <w:tcW w:w="2342" w:type="dxa"/>
          </w:tcPr>
          <w:p w14:paraId="6D28E6E9" w14:textId="77777777" w:rsidR="008A1DBA" w:rsidRDefault="00FE7B92">
            <w:pPr>
              <w:pStyle w:val="TableParagraph"/>
              <w:ind w:left="327" w:right="327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523" w:type="dxa"/>
          </w:tcPr>
          <w:p w14:paraId="552F5900" w14:textId="77777777" w:rsidR="008A1DBA" w:rsidRDefault="00FE7B92">
            <w:pPr>
              <w:pStyle w:val="TableParagraph"/>
              <w:ind w:left="229" w:right="229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816" w:type="dxa"/>
          </w:tcPr>
          <w:p w14:paraId="1476459F" w14:textId="77777777" w:rsidR="008A1DBA" w:rsidRDefault="00FE7B92">
            <w:pPr>
              <w:pStyle w:val="TableParagraph"/>
              <w:ind w:left="104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620" w:type="dxa"/>
          </w:tcPr>
          <w:p w14:paraId="18599877" w14:textId="77777777" w:rsidR="008A1DBA" w:rsidRDefault="00FE7B92">
            <w:pPr>
              <w:pStyle w:val="TableParagraph"/>
              <w:ind w:left="642" w:right="642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283" w:type="dxa"/>
          </w:tcPr>
          <w:p w14:paraId="403ACD72" w14:textId="77777777" w:rsidR="008A1DBA" w:rsidRDefault="00FE7B92">
            <w:pPr>
              <w:pStyle w:val="TableParagraph"/>
              <w:ind w:left="433" w:right="433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332" w:type="dxa"/>
          </w:tcPr>
          <w:p w14:paraId="2AE85B71" w14:textId="77777777" w:rsidR="008A1DBA" w:rsidRDefault="00FE7B92">
            <w:pPr>
              <w:pStyle w:val="TableParagraph"/>
              <w:ind w:left="435" w:right="435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3464" w:type="dxa"/>
          </w:tcPr>
          <w:p w14:paraId="2F08CD67" w14:textId="77777777" w:rsidR="008A1DBA" w:rsidRDefault="00FE7B92">
            <w:pPr>
              <w:pStyle w:val="TableParagraph"/>
              <w:ind w:left="1043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8A1DBA" w14:paraId="3DE2E51E" w14:textId="77777777">
        <w:trPr>
          <w:trHeight w:hRule="exact" w:val="484"/>
        </w:trPr>
        <w:tc>
          <w:tcPr>
            <w:tcW w:w="2342" w:type="dxa"/>
          </w:tcPr>
          <w:p w14:paraId="03C37A33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7D33B6BD" w14:textId="77777777" w:rsidR="008A1DBA" w:rsidRDefault="00FE7B92">
            <w:pPr>
              <w:pStyle w:val="TableParagraph"/>
              <w:spacing w:before="0"/>
              <w:ind w:left="327" w:right="327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 Name</w:t>
            </w:r>
          </w:p>
        </w:tc>
        <w:tc>
          <w:tcPr>
            <w:tcW w:w="1523" w:type="dxa"/>
          </w:tcPr>
          <w:p w14:paraId="43F6640D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5E691612" w14:textId="77777777" w:rsidR="008A1DBA" w:rsidRDefault="00FE7B92">
            <w:pPr>
              <w:pStyle w:val="TableParagraph"/>
              <w:spacing w:before="0"/>
              <w:ind w:left="229" w:right="229"/>
              <w:rPr>
                <w:b/>
                <w:sz w:val="16"/>
              </w:rPr>
            </w:pPr>
            <w:r>
              <w:rPr>
                <w:b/>
                <w:sz w:val="16"/>
              </w:rPr>
              <w:t>Surface Type</w:t>
            </w:r>
          </w:p>
        </w:tc>
        <w:tc>
          <w:tcPr>
            <w:tcW w:w="1816" w:type="dxa"/>
          </w:tcPr>
          <w:p w14:paraId="00809818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6057853E" w14:textId="77777777" w:rsidR="008A1DBA" w:rsidRDefault="00FE7B92">
            <w:pPr>
              <w:pStyle w:val="TableParagraph"/>
              <w:spacing w:before="0"/>
              <w:ind w:left="103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 Type</w:t>
            </w:r>
          </w:p>
        </w:tc>
        <w:tc>
          <w:tcPr>
            <w:tcW w:w="2620" w:type="dxa"/>
          </w:tcPr>
          <w:p w14:paraId="189F8207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3A4C1811" w14:textId="77777777" w:rsidR="008A1DBA" w:rsidRDefault="00FE7B92">
            <w:pPr>
              <w:pStyle w:val="TableParagraph"/>
              <w:spacing w:before="0"/>
              <w:ind w:left="642" w:right="642"/>
              <w:rPr>
                <w:b/>
                <w:sz w:val="16"/>
              </w:rPr>
            </w:pPr>
            <w:r>
              <w:rPr>
                <w:b/>
                <w:sz w:val="16"/>
              </w:rPr>
              <w:t>Framing</w:t>
            </w:r>
          </w:p>
        </w:tc>
        <w:tc>
          <w:tcPr>
            <w:tcW w:w="1283" w:type="dxa"/>
          </w:tcPr>
          <w:p w14:paraId="14440FA2" w14:textId="77777777" w:rsidR="008A1DBA" w:rsidRDefault="00FE7B92">
            <w:pPr>
              <w:pStyle w:val="TableParagraph"/>
              <w:spacing w:line="249" w:lineRule="auto"/>
              <w:ind w:left="342" w:right="137" w:hanging="15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Cavity R-value</w:t>
            </w:r>
          </w:p>
        </w:tc>
        <w:tc>
          <w:tcPr>
            <w:tcW w:w="1332" w:type="dxa"/>
          </w:tcPr>
          <w:p w14:paraId="121869F5" w14:textId="77777777" w:rsidR="008A1DBA" w:rsidRDefault="00FE7B92">
            <w:pPr>
              <w:pStyle w:val="TableParagraph"/>
              <w:spacing w:line="249" w:lineRule="auto"/>
              <w:ind w:left="367" w:right="117" w:hanging="24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Winter Design U-value</w:t>
            </w:r>
          </w:p>
        </w:tc>
        <w:tc>
          <w:tcPr>
            <w:tcW w:w="3464" w:type="dxa"/>
          </w:tcPr>
          <w:p w14:paraId="4DA5A702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6704CABF" w14:textId="77777777" w:rsidR="008A1DBA" w:rsidRDefault="00FE7B92">
            <w:pPr>
              <w:pStyle w:val="TableParagraph"/>
              <w:spacing w:before="0"/>
              <w:ind w:left="1043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Assembly Layers</w:t>
            </w:r>
          </w:p>
        </w:tc>
      </w:tr>
      <w:tr w:rsidR="008A1DBA" w14:paraId="59BA9C9E" w14:textId="77777777">
        <w:trPr>
          <w:trHeight w:hRule="exact" w:val="676"/>
        </w:trPr>
        <w:tc>
          <w:tcPr>
            <w:tcW w:w="2342" w:type="dxa"/>
          </w:tcPr>
          <w:p w14:paraId="447C80AC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76118FA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63082E7F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523" w:type="dxa"/>
          </w:tcPr>
          <w:p w14:paraId="4BECABC2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1860159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1CEEA54D" w14:textId="77777777" w:rsidR="008A1DBA" w:rsidRDefault="00FE7B92">
            <w:pPr>
              <w:pStyle w:val="TableParagraph"/>
              <w:spacing w:before="0"/>
              <w:ind w:left="229" w:right="229"/>
              <w:rPr>
                <w:sz w:val="16"/>
              </w:rPr>
            </w:pPr>
            <w:r>
              <w:rPr>
                <w:sz w:val="16"/>
              </w:rPr>
              <w:t>Exterior Walls</w:t>
            </w:r>
          </w:p>
        </w:tc>
        <w:tc>
          <w:tcPr>
            <w:tcW w:w="1816" w:type="dxa"/>
          </w:tcPr>
          <w:p w14:paraId="0A483904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0FC01138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56613EC0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Wall</w:t>
            </w:r>
          </w:p>
        </w:tc>
        <w:tc>
          <w:tcPr>
            <w:tcW w:w="2620" w:type="dxa"/>
          </w:tcPr>
          <w:p w14:paraId="6BB1286F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06691E9E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09C84348" w14:textId="77777777" w:rsidR="008A1DBA" w:rsidRDefault="00FE7B92">
            <w:pPr>
              <w:pStyle w:val="TableParagraph"/>
              <w:spacing w:before="0"/>
              <w:ind w:left="642" w:right="642"/>
              <w:rPr>
                <w:sz w:val="16"/>
              </w:rPr>
            </w:pPr>
            <w:r>
              <w:rPr>
                <w:sz w:val="16"/>
              </w:rPr>
              <w:t>2x4 @ 16 in. O.C.</w:t>
            </w:r>
          </w:p>
        </w:tc>
        <w:tc>
          <w:tcPr>
            <w:tcW w:w="1283" w:type="dxa"/>
          </w:tcPr>
          <w:p w14:paraId="62C9D741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453B7FE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4AC6943E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332" w:type="dxa"/>
          </w:tcPr>
          <w:p w14:paraId="3F31E9D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8E586DE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1873ECB6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0.361</w:t>
            </w:r>
          </w:p>
        </w:tc>
        <w:tc>
          <w:tcPr>
            <w:tcW w:w="3464" w:type="dxa"/>
          </w:tcPr>
          <w:p w14:paraId="324CB18C" w14:textId="77777777" w:rsidR="008A1DBA" w:rsidRDefault="00FE7B92">
            <w:pPr>
              <w:pStyle w:val="TableParagraph"/>
              <w:numPr>
                <w:ilvl w:val="0"/>
                <w:numId w:val="8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434420E0" w14:textId="77777777" w:rsidR="008A1DBA" w:rsidRDefault="00FE7B92">
            <w:pPr>
              <w:pStyle w:val="TableParagraph"/>
              <w:numPr>
                <w:ilvl w:val="0"/>
                <w:numId w:val="8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no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 /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2x4</w:t>
            </w:r>
          </w:p>
          <w:p w14:paraId="27AE0320" w14:textId="77777777" w:rsidR="008A1DBA" w:rsidRDefault="00FE7B92">
            <w:pPr>
              <w:pStyle w:val="TableParagraph"/>
              <w:numPr>
                <w:ilvl w:val="0"/>
                <w:numId w:val="8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Exterior Finish: 3 Coat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Stucco</w:t>
            </w:r>
          </w:p>
        </w:tc>
      </w:tr>
      <w:tr w:rsidR="008A1DBA" w14:paraId="5090B748" w14:textId="77777777">
        <w:trPr>
          <w:trHeight w:hRule="exact" w:val="484"/>
        </w:trPr>
        <w:tc>
          <w:tcPr>
            <w:tcW w:w="2342" w:type="dxa"/>
          </w:tcPr>
          <w:p w14:paraId="671749DD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37995C8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 xml:space="preserve">R0 </w:t>
            </w:r>
            <w:proofErr w:type="spellStart"/>
            <w:r>
              <w:rPr>
                <w:sz w:val="16"/>
              </w:rPr>
              <w:t>ClgBlwAttic</w:t>
            </w:r>
            <w:proofErr w:type="spellEnd"/>
            <w:r>
              <w:rPr>
                <w:sz w:val="16"/>
              </w:rPr>
              <w:t xml:space="preserve"> Cons</w:t>
            </w:r>
          </w:p>
        </w:tc>
        <w:tc>
          <w:tcPr>
            <w:tcW w:w="1523" w:type="dxa"/>
          </w:tcPr>
          <w:p w14:paraId="6A73BBBF" w14:textId="77777777" w:rsidR="008A1DBA" w:rsidRDefault="00FE7B92">
            <w:pPr>
              <w:pStyle w:val="TableParagraph"/>
              <w:spacing w:line="249" w:lineRule="auto"/>
              <w:ind w:left="578" w:right="190" w:hanging="370"/>
              <w:jc w:val="left"/>
              <w:rPr>
                <w:sz w:val="16"/>
              </w:rPr>
            </w:pPr>
            <w:r>
              <w:rPr>
                <w:sz w:val="16"/>
              </w:rPr>
              <w:t>Ceilings (below attic)</w:t>
            </w:r>
          </w:p>
        </w:tc>
        <w:tc>
          <w:tcPr>
            <w:tcW w:w="1816" w:type="dxa"/>
          </w:tcPr>
          <w:p w14:paraId="74F68106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FC0BFF0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2620" w:type="dxa"/>
          </w:tcPr>
          <w:p w14:paraId="10901E4D" w14:textId="77777777" w:rsidR="008A1DBA" w:rsidRDefault="00FE7B92">
            <w:pPr>
              <w:pStyle w:val="TableParagraph"/>
              <w:spacing w:line="249" w:lineRule="auto"/>
              <w:ind w:left="1028" w:hanging="897"/>
              <w:jc w:val="left"/>
              <w:rPr>
                <w:sz w:val="16"/>
              </w:rPr>
            </w:pPr>
            <w:r>
              <w:rPr>
                <w:sz w:val="16"/>
              </w:rPr>
              <w:t>2x4 Bottom Chord of Truss @ 24 in. O.C.</w:t>
            </w:r>
          </w:p>
        </w:tc>
        <w:tc>
          <w:tcPr>
            <w:tcW w:w="1283" w:type="dxa"/>
          </w:tcPr>
          <w:p w14:paraId="03E727B9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55EB9D14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332" w:type="dxa"/>
          </w:tcPr>
          <w:p w14:paraId="4AF5DCEF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5529A067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0.481</w:t>
            </w:r>
          </w:p>
        </w:tc>
        <w:tc>
          <w:tcPr>
            <w:tcW w:w="3464" w:type="dxa"/>
          </w:tcPr>
          <w:p w14:paraId="38FB789E" w14:textId="77777777" w:rsidR="008A1DBA" w:rsidRDefault="00FE7B92">
            <w:pPr>
              <w:pStyle w:val="TableParagraph"/>
              <w:numPr>
                <w:ilvl w:val="0"/>
                <w:numId w:val="7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224F2024" w14:textId="77777777" w:rsidR="008A1DBA" w:rsidRDefault="00FE7B92">
            <w:pPr>
              <w:pStyle w:val="TableParagraph"/>
              <w:numPr>
                <w:ilvl w:val="0"/>
                <w:numId w:val="7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no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 xml:space="preserve">. / 2x4 </w:t>
            </w:r>
            <w:proofErr w:type="spellStart"/>
            <w:r>
              <w:rPr>
                <w:i/>
                <w:sz w:val="16"/>
              </w:rPr>
              <w:t>Btm</w:t>
            </w:r>
            <w:proofErr w:type="spellEnd"/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Chrd</w:t>
            </w:r>
            <w:proofErr w:type="spellEnd"/>
          </w:p>
        </w:tc>
      </w:tr>
      <w:tr w:rsidR="008A1DBA" w14:paraId="22E68BE1" w14:textId="77777777">
        <w:trPr>
          <w:trHeight w:hRule="exact" w:val="676"/>
        </w:trPr>
        <w:tc>
          <w:tcPr>
            <w:tcW w:w="2342" w:type="dxa"/>
          </w:tcPr>
          <w:p w14:paraId="5AD41374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4FB423A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062872EE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Gar House R15</w:t>
            </w:r>
          </w:p>
        </w:tc>
        <w:tc>
          <w:tcPr>
            <w:tcW w:w="1523" w:type="dxa"/>
          </w:tcPr>
          <w:p w14:paraId="58CDCF5A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A98A70E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7D4DAB7C" w14:textId="77777777" w:rsidR="008A1DBA" w:rsidRDefault="00FE7B92">
            <w:pPr>
              <w:pStyle w:val="TableParagraph"/>
              <w:spacing w:before="0"/>
              <w:ind w:left="229" w:right="229"/>
              <w:rPr>
                <w:sz w:val="16"/>
              </w:rPr>
            </w:pPr>
            <w:r>
              <w:rPr>
                <w:sz w:val="16"/>
              </w:rPr>
              <w:t>Interior Walls</w:t>
            </w:r>
          </w:p>
        </w:tc>
        <w:tc>
          <w:tcPr>
            <w:tcW w:w="1816" w:type="dxa"/>
          </w:tcPr>
          <w:p w14:paraId="27B8A75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1F9633D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07610DCE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Wall</w:t>
            </w:r>
          </w:p>
        </w:tc>
        <w:tc>
          <w:tcPr>
            <w:tcW w:w="2620" w:type="dxa"/>
          </w:tcPr>
          <w:p w14:paraId="315B4804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5E6936D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49B28B7F" w14:textId="77777777" w:rsidR="008A1DBA" w:rsidRDefault="00FE7B92">
            <w:pPr>
              <w:pStyle w:val="TableParagraph"/>
              <w:spacing w:before="0"/>
              <w:ind w:left="642" w:right="642"/>
              <w:rPr>
                <w:sz w:val="16"/>
              </w:rPr>
            </w:pPr>
            <w:r>
              <w:rPr>
                <w:sz w:val="16"/>
              </w:rPr>
              <w:t>2x4 @ 16 in. O.C.</w:t>
            </w:r>
          </w:p>
        </w:tc>
        <w:tc>
          <w:tcPr>
            <w:tcW w:w="1283" w:type="dxa"/>
          </w:tcPr>
          <w:p w14:paraId="619E6B3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584F6C7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28FBEE2F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R 15</w:t>
            </w:r>
          </w:p>
        </w:tc>
        <w:tc>
          <w:tcPr>
            <w:tcW w:w="1332" w:type="dxa"/>
          </w:tcPr>
          <w:p w14:paraId="63ED5C43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3F9525B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2ED922A2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0.086</w:t>
            </w:r>
          </w:p>
        </w:tc>
        <w:tc>
          <w:tcPr>
            <w:tcW w:w="3464" w:type="dxa"/>
          </w:tcPr>
          <w:p w14:paraId="5B1275D2" w14:textId="77777777" w:rsidR="008A1DBA" w:rsidRDefault="00FE7B92">
            <w:pPr>
              <w:pStyle w:val="TableParagraph"/>
              <w:numPr>
                <w:ilvl w:val="0"/>
                <w:numId w:val="6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6E3ED260" w14:textId="77777777" w:rsidR="008A1DBA" w:rsidRDefault="00FE7B92">
            <w:pPr>
              <w:pStyle w:val="TableParagraph"/>
              <w:numPr>
                <w:ilvl w:val="0"/>
                <w:numId w:val="6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Cavity / Frame: R-15 /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2x4</w:t>
            </w:r>
          </w:p>
          <w:p w14:paraId="7B19ABF3" w14:textId="77777777" w:rsidR="008A1DBA" w:rsidRDefault="00FE7B92">
            <w:pPr>
              <w:pStyle w:val="TableParagraph"/>
              <w:numPr>
                <w:ilvl w:val="0"/>
                <w:numId w:val="6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Other 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</w:tc>
      </w:tr>
      <w:tr w:rsidR="008A1DBA" w14:paraId="4115C557" w14:textId="77777777">
        <w:trPr>
          <w:trHeight w:hRule="exact" w:val="1060"/>
        </w:trPr>
        <w:tc>
          <w:tcPr>
            <w:tcW w:w="2342" w:type="dxa"/>
          </w:tcPr>
          <w:p w14:paraId="0191014C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2EB69D2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0C477363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C2250A1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 w14:paraId="3B7C0066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Tile High performance</w:t>
            </w:r>
          </w:p>
        </w:tc>
        <w:tc>
          <w:tcPr>
            <w:tcW w:w="1523" w:type="dxa"/>
          </w:tcPr>
          <w:p w14:paraId="1F282B53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312DE46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5E61C70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47DDDBF0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 w14:paraId="254B6B91" w14:textId="77777777" w:rsidR="008A1DBA" w:rsidRDefault="00FE7B92">
            <w:pPr>
              <w:pStyle w:val="TableParagraph"/>
              <w:spacing w:before="0"/>
              <w:ind w:left="229" w:right="229"/>
              <w:rPr>
                <w:sz w:val="16"/>
              </w:rPr>
            </w:pPr>
            <w:r>
              <w:rPr>
                <w:sz w:val="16"/>
              </w:rPr>
              <w:t>Attic Roofs</w:t>
            </w:r>
          </w:p>
        </w:tc>
        <w:tc>
          <w:tcPr>
            <w:tcW w:w="1816" w:type="dxa"/>
          </w:tcPr>
          <w:p w14:paraId="596A6A4C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27CD08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958D2F6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0FA2143E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 w14:paraId="57EF3F13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2620" w:type="dxa"/>
          </w:tcPr>
          <w:p w14:paraId="1053B0B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5AF3D23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EC94DB1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BB66161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 w14:paraId="4EC2BD86" w14:textId="77777777" w:rsidR="008A1DBA" w:rsidRDefault="00FE7B92">
            <w:pPr>
              <w:pStyle w:val="TableParagraph"/>
              <w:spacing w:before="0"/>
              <w:ind w:left="642" w:right="642"/>
              <w:rPr>
                <w:sz w:val="16"/>
              </w:rPr>
            </w:pPr>
            <w:r>
              <w:rPr>
                <w:sz w:val="16"/>
              </w:rPr>
              <w:t>2x4 @ 24 in. O.C.</w:t>
            </w:r>
          </w:p>
        </w:tc>
        <w:tc>
          <w:tcPr>
            <w:tcW w:w="1283" w:type="dxa"/>
          </w:tcPr>
          <w:p w14:paraId="1FED9E1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9D78F9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DAD1BA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50BAB1D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 w14:paraId="3BB06D9F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R 13</w:t>
            </w:r>
          </w:p>
        </w:tc>
        <w:tc>
          <w:tcPr>
            <w:tcW w:w="1332" w:type="dxa"/>
          </w:tcPr>
          <w:p w14:paraId="7A6A50CA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BAA4207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DB3EF12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AE747EC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 w14:paraId="45BF2664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3464" w:type="dxa"/>
          </w:tcPr>
          <w:p w14:paraId="51309555" w14:textId="77777777" w:rsidR="008A1DBA" w:rsidRDefault="00FE7B92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Under Roof Joists: R-0.0</w:t>
            </w:r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</w:t>
            </w:r>
          </w:p>
          <w:p w14:paraId="4FDDB0E6" w14:textId="77777777" w:rsidR="008A1DBA" w:rsidRDefault="00FE7B92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Cavity / Frame: R-13.0 /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2x4</w:t>
            </w:r>
          </w:p>
          <w:p w14:paraId="06D84B4A" w14:textId="77777777" w:rsidR="008A1DBA" w:rsidRDefault="00FE7B92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Roof Deck: Wood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Siding/sheathing/decking</w:t>
            </w:r>
          </w:p>
          <w:p w14:paraId="32CD004B" w14:textId="77777777" w:rsidR="008A1DBA" w:rsidRDefault="00FE7B92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Tile Gap: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present</w:t>
            </w:r>
          </w:p>
          <w:p w14:paraId="7D910FBD" w14:textId="77777777" w:rsidR="008A1DBA" w:rsidRDefault="00FE7B92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Roofing: 10 PSF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RoofTile</w:t>
            </w:r>
            <w:proofErr w:type="spellEnd"/>
            <w:r>
              <w:rPr>
                <w:i/>
                <w:sz w:val="16"/>
              </w:rPr>
              <w:t>)</w:t>
            </w:r>
          </w:p>
        </w:tc>
      </w:tr>
      <w:tr w:rsidR="008A1DBA" w14:paraId="5EB86A00" w14:textId="77777777">
        <w:trPr>
          <w:trHeight w:hRule="exact" w:val="868"/>
        </w:trPr>
        <w:tc>
          <w:tcPr>
            <w:tcW w:w="2342" w:type="dxa"/>
          </w:tcPr>
          <w:p w14:paraId="7B4061DC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FF72B2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83F8FA5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39769F5C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Tile Roof</w:t>
            </w:r>
          </w:p>
        </w:tc>
        <w:tc>
          <w:tcPr>
            <w:tcW w:w="1523" w:type="dxa"/>
          </w:tcPr>
          <w:p w14:paraId="16CC4DF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6D893EA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DAF49E8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38B31137" w14:textId="77777777" w:rsidR="008A1DBA" w:rsidRDefault="00FE7B92">
            <w:pPr>
              <w:pStyle w:val="TableParagraph"/>
              <w:spacing w:before="0"/>
              <w:ind w:left="229" w:right="229"/>
              <w:rPr>
                <w:sz w:val="16"/>
              </w:rPr>
            </w:pPr>
            <w:r>
              <w:rPr>
                <w:sz w:val="16"/>
              </w:rPr>
              <w:t>Attic Roofs</w:t>
            </w:r>
          </w:p>
        </w:tc>
        <w:tc>
          <w:tcPr>
            <w:tcW w:w="1816" w:type="dxa"/>
          </w:tcPr>
          <w:p w14:paraId="48A82CD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6CD275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76B42BF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28EC62E5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2620" w:type="dxa"/>
          </w:tcPr>
          <w:p w14:paraId="0F9AA5F0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ADCAB40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EA27F88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7B03509B" w14:textId="77777777" w:rsidR="008A1DBA" w:rsidRDefault="00FE7B92">
            <w:pPr>
              <w:pStyle w:val="TableParagraph"/>
              <w:spacing w:before="0"/>
              <w:ind w:left="642" w:right="642"/>
              <w:rPr>
                <w:sz w:val="16"/>
              </w:rPr>
            </w:pPr>
            <w:r>
              <w:rPr>
                <w:sz w:val="16"/>
              </w:rPr>
              <w:t>2x4 @ 24 in. O.C.</w:t>
            </w:r>
          </w:p>
        </w:tc>
        <w:tc>
          <w:tcPr>
            <w:tcW w:w="1283" w:type="dxa"/>
          </w:tcPr>
          <w:p w14:paraId="4938401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0DFFC73E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88B45EE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02067BFA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332" w:type="dxa"/>
          </w:tcPr>
          <w:p w14:paraId="4DCEE85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5B4D04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4A78092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38FC4B23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0.400</w:t>
            </w:r>
          </w:p>
        </w:tc>
        <w:tc>
          <w:tcPr>
            <w:tcW w:w="3464" w:type="dxa"/>
          </w:tcPr>
          <w:p w14:paraId="41DB5F59" w14:textId="77777777" w:rsidR="008A1DBA" w:rsidRDefault="00FE7B92">
            <w:pPr>
              <w:pStyle w:val="TableParagraph"/>
              <w:numPr>
                <w:ilvl w:val="0"/>
                <w:numId w:val="4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no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 /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2x4</w:t>
            </w:r>
          </w:p>
          <w:p w14:paraId="17E5A6D0" w14:textId="77777777" w:rsidR="008A1DBA" w:rsidRDefault="00FE7B92">
            <w:pPr>
              <w:pStyle w:val="TableParagraph"/>
              <w:numPr>
                <w:ilvl w:val="0"/>
                <w:numId w:val="4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Roof Deck: Wood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Siding/sheathing/decking</w:t>
            </w:r>
          </w:p>
          <w:p w14:paraId="603D25FE" w14:textId="77777777" w:rsidR="008A1DBA" w:rsidRDefault="00FE7B92">
            <w:pPr>
              <w:pStyle w:val="TableParagraph"/>
              <w:numPr>
                <w:ilvl w:val="0"/>
                <w:numId w:val="4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Tile Gap: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present</w:t>
            </w:r>
          </w:p>
          <w:p w14:paraId="24E77677" w14:textId="77777777" w:rsidR="008A1DBA" w:rsidRDefault="00FE7B92">
            <w:pPr>
              <w:pStyle w:val="TableParagraph"/>
              <w:numPr>
                <w:ilvl w:val="0"/>
                <w:numId w:val="4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Roofing: 10 PSF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RoofTile</w:t>
            </w:r>
            <w:proofErr w:type="spellEnd"/>
            <w:r>
              <w:rPr>
                <w:i/>
                <w:sz w:val="16"/>
              </w:rPr>
              <w:t>)</w:t>
            </w:r>
          </w:p>
        </w:tc>
      </w:tr>
      <w:tr w:rsidR="008A1DBA" w14:paraId="5A8E0805" w14:textId="77777777">
        <w:trPr>
          <w:trHeight w:hRule="exact" w:val="676"/>
        </w:trPr>
        <w:tc>
          <w:tcPr>
            <w:tcW w:w="2342" w:type="dxa"/>
          </w:tcPr>
          <w:p w14:paraId="63C779BC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696052C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74516E0E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R38 Ceiling below attic</w:t>
            </w:r>
          </w:p>
        </w:tc>
        <w:tc>
          <w:tcPr>
            <w:tcW w:w="1523" w:type="dxa"/>
          </w:tcPr>
          <w:p w14:paraId="72F7FFB3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F197688" w14:textId="77777777" w:rsidR="008A1DBA" w:rsidRDefault="00FE7B92">
            <w:pPr>
              <w:pStyle w:val="TableParagraph"/>
              <w:spacing w:before="0" w:line="249" w:lineRule="auto"/>
              <w:ind w:left="578" w:right="190" w:hanging="370"/>
              <w:jc w:val="left"/>
              <w:rPr>
                <w:sz w:val="16"/>
              </w:rPr>
            </w:pPr>
            <w:r>
              <w:rPr>
                <w:sz w:val="16"/>
              </w:rPr>
              <w:t>Ceilings (below attic)</w:t>
            </w:r>
          </w:p>
        </w:tc>
        <w:tc>
          <w:tcPr>
            <w:tcW w:w="1816" w:type="dxa"/>
          </w:tcPr>
          <w:p w14:paraId="7EE506A9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33D77A2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58234D9A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2620" w:type="dxa"/>
          </w:tcPr>
          <w:p w14:paraId="5D64FF49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6A27468" w14:textId="77777777" w:rsidR="008A1DBA" w:rsidRDefault="00FE7B92">
            <w:pPr>
              <w:pStyle w:val="TableParagraph"/>
              <w:spacing w:before="0" w:line="249" w:lineRule="auto"/>
              <w:ind w:left="1028" w:hanging="897"/>
              <w:jc w:val="left"/>
              <w:rPr>
                <w:sz w:val="16"/>
              </w:rPr>
            </w:pPr>
            <w:r>
              <w:rPr>
                <w:sz w:val="16"/>
              </w:rPr>
              <w:t>2x4 Bottom Chord of Truss @ 24 in. O.C.</w:t>
            </w:r>
          </w:p>
        </w:tc>
        <w:tc>
          <w:tcPr>
            <w:tcW w:w="1283" w:type="dxa"/>
          </w:tcPr>
          <w:p w14:paraId="215867F0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79837D4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05A2B176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R 38</w:t>
            </w:r>
          </w:p>
        </w:tc>
        <w:tc>
          <w:tcPr>
            <w:tcW w:w="1332" w:type="dxa"/>
          </w:tcPr>
          <w:p w14:paraId="4D7EAF7E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01F5463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1CF504C0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0.025</w:t>
            </w:r>
          </w:p>
        </w:tc>
        <w:tc>
          <w:tcPr>
            <w:tcW w:w="3464" w:type="dxa"/>
          </w:tcPr>
          <w:p w14:paraId="7EC408B9" w14:textId="77777777" w:rsidR="008A1DBA" w:rsidRDefault="00FE7B92">
            <w:pPr>
              <w:pStyle w:val="TableParagraph"/>
              <w:numPr>
                <w:ilvl w:val="0"/>
                <w:numId w:val="3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418F8C48" w14:textId="77777777" w:rsidR="008A1DBA" w:rsidRDefault="00FE7B92">
            <w:pPr>
              <w:pStyle w:val="TableParagraph"/>
              <w:numPr>
                <w:ilvl w:val="0"/>
                <w:numId w:val="3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R-9.1 / 2x4 </w:t>
            </w:r>
            <w:proofErr w:type="spellStart"/>
            <w:r>
              <w:rPr>
                <w:i/>
                <w:sz w:val="16"/>
              </w:rPr>
              <w:t>Btm</w:t>
            </w:r>
            <w:proofErr w:type="spellEnd"/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Chrd</w:t>
            </w:r>
            <w:proofErr w:type="spellEnd"/>
          </w:p>
          <w:p w14:paraId="3B056F5D" w14:textId="77777777" w:rsidR="008A1DBA" w:rsidRDefault="00FE7B92">
            <w:pPr>
              <w:pStyle w:val="TableParagraph"/>
              <w:numPr>
                <w:ilvl w:val="0"/>
                <w:numId w:val="3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Over Ceiling Joists: R-28.9</w:t>
            </w:r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</w:t>
            </w:r>
          </w:p>
        </w:tc>
      </w:tr>
      <w:tr w:rsidR="008A1DBA" w14:paraId="6339760B" w14:textId="77777777">
        <w:trPr>
          <w:trHeight w:hRule="exact" w:val="868"/>
        </w:trPr>
        <w:tc>
          <w:tcPr>
            <w:tcW w:w="2342" w:type="dxa"/>
          </w:tcPr>
          <w:p w14:paraId="15D67B5D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0476691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E36A2F7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0116B2DA" w14:textId="77777777" w:rsidR="008A1DBA" w:rsidRDefault="00FE7B92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523" w:type="dxa"/>
          </w:tcPr>
          <w:p w14:paraId="5ED815D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2CB6966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70973024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731EB6DB" w14:textId="77777777" w:rsidR="008A1DBA" w:rsidRDefault="00FE7B92">
            <w:pPr>
              <w:pStyle w:val="TableParagraph"/>
              <w:spacing w:before="0"/>
              <w:ind w:left="229" w:right="229"/>
              <w:rPr>
                <w:sz w:val="16"/>
              </w:rPr>
            </w:pPr>
            <w:r>
              <w:rPr>
                <w:sz w:val="16"/>
              </w:rPr>
              <w:t>Exterior Walls</w:t>
            </w:r>
          </w:p>
        </w:tc>
        <w:tc>
          <w:tcPr>
            <w:tcW w:w="1816" w:type="dxa"/>
          </w:tcPr>
          <w:p w14:paraId="7C59F168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218F1ABE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0A01BD86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7FD070A1" w14:textId="77777777" w:rsidR="008A1DBA" w:rsidRDefault="00FE7B92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Wall</w:t>
            </w:r>
          </w:p>
        </w:tc>
        <w:tc>
          <w:tcPr>
            <w:tcW w:w="2620" w:type="dxa"/>
          </w:tcPr>
          <w:p w14:paraId="7A7DBE1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44F3081F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A8B5FE9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0FEB2E89" w14:textId="77777777" w:rsidR="008A1DBA" w:rsidRDefault="00FE7B92">
            <w:pPr>
              <w:pStyle w:val="TableParagraph"/>
              <w:spacing w:before="0"/>
              <w:ind w:left="642" w:right="642"/>
              <w:rPr>
                <w:sz w:val="16"/>
              </w:rPr>
            </w:pPr>
            <w:r>
              <w:rPr>
                <w:sz w:val="16"/>
              </w:rPr>
              <w:t>2x6 @ 16 in. O.C.</w:t>
            </w:r>
          </w:p>
        </w:tc>
        <w:tc>
          <w:tcPr>
            <w:tcW w:w="1283" w:type="dxa"/>
          </w:tcPr>
          <w:p w14:paraId="4C64FCC9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9427BA4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668E2D80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7774690E" w14:textId="77777777" w:rsidR="008A1DBA" w:rsidRDefault="00FE7B92">
            <w:pPr>
              <w:pStyle w:val="TableParagraph"/>
              <w:spacing w:before="0"/>
              <w:ind w:left="433" w:right="433"/>
              <w:rPr>
                <w:sz w:val="16"/>
              </w:rPr>
            </w:pPr>
            <w:r>
              <w:rPr>
                <w:sz w:val="16"/>
              </w:rPr>
              <w:t>R 19</w:t>
            </w:r>
          </w:p>
        </w:tc>
        <w:tc>
          <w:tcPr>
            <w:tcW w:w="1332" w:type="dxa"/>
          </w:tcPr>
          <w:p w14:paraId="47EF2AF5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D4FCFFF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39EB3F0E" w14:textId="77777777" w:rsidR="008A1DBA" w:rsidRDefault="008A1DBA">
            <w:pPr>
              <w:pStyle w:val="TableParagraph"/>
              <w:spacing w:before="8"/>
              <w:jc w:val="left"/>
              <w:rPr>
                <w:rFonts w:ascii="Times New Roman"/>
                <w:sz w:val="17"/>
              </w:rPr>
            </w:pPr>
          </w:p>
          <w:p w14:paraId="10DED8A0" w14:textId="77777777" w:rsidR="008A1DBA" w:rsidRDefault="00FE7B92">
            <w:pPr>
              <w:pStyle w:val="TableParagraph"/>
              <w:spacing w:before="0"/>
              <w:ind w:left="435" w:right="435"/>
              <w:rPr>
                <w:sz w:val="16"/>
              </w:rPr>
            </w:pPr>
            <w:r>
              <w:rPr>
                <w:sz w:val="16"/>
              </w:rPr>
              <w:t>0.051</w:t>
            </w:r>
          </w:p>
        </w:tc>
        <w:tc>
          <w:tcPr>
            <w:tcW w:w="3464" w:type="dxa"/>
          </w:tcPr>
          <w:p w14:paraId="5029321D" w14:textId="77777777" w:rsidR="008A1DBA" w:rsidRDefault="00FE7B92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57746105" w14:textId="77777777" w:rsidR="008A1DBA" w:rsidRDefault="00FE7B92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Cavity / Frame: R-19 /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2x6</w:t>
            </w:r>
          </w:p>
          <w:p w14:paraId="26BAD888" w14:textId="77777777" w:rsidR="008A1DBA" w:rsidRDefault="00FE7B92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Sheathing / Insulation: R1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Sheathing</w:t>
            </w:r>
          </w:p>
          <w:p w14:paraId="69119978" w14:textId="77777777" w:rsidR="008A1DBA" w:rsidRDefault="00FE7B92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Exterior Finish: R4 Synthetic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Stucco</w:t>
            </w:r>
          </w:p>
        </w:tc>
      </w:tr>
    </w:tbl>
    <w:p w14:paraId="2E7281F4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3"/>
        <w:gridCol w:w="2894"/>
        <w:gridCol w:w="2043"/>
        <w:gridCol w:w="1614"/>
        <w:gridCol w:w="2483"/>
        <w:gridCol w:w="1479"/>
        <w:gridCol w:w="1134"/>
      </w:tblGrid>
      <w:tr w:rsidR="008A1DBA" w14:paraId="0E249733" w14:textId="77777777">
        <w:trPr>
          <w:trHeight w:hRule="exact" w:val="292"/>
        </w:trPr>
        <w:tc>
          <w:tcPr>
            <w:tcW w:w="14380" w:type="dxa"/>
            <w:gridSpan w:val="7"/>
          </w:tcPr>
          <w:p w14:paraId="79F02E13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SLAB FLOORS</w:t>
            </w:r>
          </w:p>
        </w:tc>
      </w:tr>
      <w:tr w:rsidR="008A1DBA" w14:paraId="4370EB3C" w14:textId="77777777">
        <w:trPr>
          <w:trHeight w:hRule="exact" w:val="292"/>
        </w:trPr>
        <w:tc>
          <w:tcPr>
            <w:tcW w:w="2733" w:type="dxa"/>
          </w:tcPr>
          <w:p w14:paraId="2CC94297" w14:textId="77777777" w:rsidR="008A1DBA" w:rsidRDefault="00FE7B92">
            <w:pPr>
              <w:pStyle w:val="TableParagraph"/>
              <w:ind w:left="802" w:right="802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894" w:type="dxa"/>
          </w:tcPr>
          <w:p w14:paraId="400C6423" w14:textId="77777777" w:rsidR="008A1DBA" w:rsidRDefault="00FE7B92">
            <w:pPr>
              <w:pStyle w:val="TableParagraph"/>
              <w:ind w:left="990" w:right="99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043" w:type="dxa"/>
          </w:tcPr>
          <w:p w14:paraId="366A5EEB" w14:textId="77777777" w:rsidR="008A1DBA" w:rsidRDefault="00FE7B92">
            <w:pPr>
              <w:pStyle w:val="TableParagraph"/>
              <w:ind w:left="651" w:right="651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614" w:type="dxa"/>
          </w:tcPr>
          <w:p w14:paraId="29C82CCC" w14:textId="77777777" w:rsidR="008A1DBA" w:rsidRDefault="00FE7B92">
            <w:pPr>
              <w:pStyle w:val="TableParagraph"/>
              <w:ind w:left="237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483" w:type="dxa"/>
          </w:tcPr>
          <w:p w14:paraId="7F6B5643" w14:textId="77777777" w:rsidR="008A1DBA" w:rsidRDefault="00FE7B92">
            <w:pPr>
              <w:pStyle w:val="TableParagraph"/>
              <w:ind w:left="144" w:right="144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479" w:type="dxa"/>
          </w:tcPr>
          <w:p w14:paraId="53D94578" w14:textId="77777777" w:rsidR="008A1DBA" w:rsidRDefault="00FE7B92">
            <w:pPr>
              <w:pStyle w:val="TableParagraph"/>
              <w:ind w:left="2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133" w:type="dxa"/>
          </w:tcPr>
          <w:p w14:paraId="514AF39F" w14:textId="77777777" w:rsidR="008A1DBA" w:rsidRDefault="00FE7B92">
            <w:pPr>
              <w:pStyle w:val="TableParagraph"/>
              <w:ind w:left="269" w:right="269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8A1DBA" w14:paraId="70A4548B" w14:textId="77777777">
        <w:trPr>
          <w:trHeight w:hRule="exact" w:val="327"/>
        </w:trPr>
        <w:tc>
          <w:tcPr>
            <w:tcW w:w="2733" w:type="dxa"/>
          </w:tcPr>
          <w:p w14:paraId="5DFD39C8" w14:textId="77777777" w:rsidR="008A1DBA" w:rsidRDefault="00FE7B92">
            <w:pPr>
              <w:pStyle w:val="TableParagraph"/>
              <w:spacing w:before="76"/>
              <w:ind w:left="802" w:right="802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894" w:type="dxa"/>
          </w:tcPr>
          <w:p w14:paraId="569E9774" w14:textId="77777777" w:rsidR="008A1DBA" w:rsidRDefault="00FE7B92">
            <w:pPr>
              <w:pStyle w:val="TableParagraph"/>
              <w:spacing w:before="76"/>
              <w:ind w:left="990" w:right="990"/>
              <w:rPr>
                <w:b/>
                <w:sz w:val="16"/>
              </w:rPr>
            </w:pPr>
            <w:r>
              <w:rPr>
                <w:b/>
                <w:sz w:val="16"/>
              </w:rPr>
              <w:t>Zone</w:t>
            </w:r>
          </w:p>
        </w:tc>
        <w:tc>
          <w:tcPr>
            <w:tcW w:w="2043" w:type="dxa"/>
          </w:tcPr>
          <w:p w14:paraId="1D252944" w14:textId="77777777" w:rsidR="008A1DBA" w:rsidRDefault="00FE7B92">
            <w:pPr>
              <w:pStyle w:val="TableParagraph"/>
              <w:spacing w:before="44"/>
              <w:ind w:left="651" w:right="651"/>
              <w:rPr>
                <w:b/>
                <w:sz w:val="16"/>
              </w:rPr>
            </w:pPr>
            <w:r>
              <w:rPr>
                <w:b/>
                <w:sz w:val="16"/>
              </w:rPr>
              <w:t>Area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1614" w:type="dxa"/>
          </w:tcPr>
          <w:p w14:paraId="35ACCD4D" w14:textId="77777777" w:rsidR="008A1DBA" w:rsidRDefault="00FE7B92">
            <w:pPr>
              <w:pStyle w:val="TableParagraph"/>
              <w:spacing w:before="76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Perimeter (</w:t>
            </w:r>
            <w:proofErr w:type="spellStart"/>
            <w:r>
              <w:rPr>
                <w:b/>
                <w:sz w:val="16"/>
              </w:rPr>
              <w:t>ft</w:t>
            </w:r>
            <w:proofErr w:type="spellEnd"/>
            <w:r>
              <w:rPr>
                <w:b/>
                <w:sz w:val="16"/>
              </w:rPr>
              <w:t>)</w:t>
            </w:r>
          </w:p>
        </w:tc>
        <w:tc>
          <w:tcPr>
            <w:tcW w:w="2483" w:type="dxa"/>
          </w:tcPr>
          <w:p w14:paraId="414CD445" w14:textId="77777777" w:rsidR="008A1DBA" w:rsidRDefault="00FE7B92">
            <w:pPr>
              <w:pStyle w:val="TableParagraph"/>
              <w:spacing w:before="76"/>
              <w:ind w:left="144" w:right="14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Edge </w:t>
            </w:r>
            <w:proofErr w:type="spellStart"/>
            <w:r>
              <w:rPr>
                <w:b/>
                <w:sz w:val="16"/>
              </w:rPr>
              <w:t>Insul</w:t>
            </w:r>
            <w:proofErr w:type="spellEnd"/>
            <w:r>
              <w:rPr>
                <w:b/>
                <w:sz w:val="16"/>
              </w:rPr>
              <w:t>. R-value &amp; Depth</w:t>
            </w:r>
          </w:p>
        </w:tc>
        <w:tc>
          <w:tcPr>
            <w:tcW w:w="1479" w:type="dxa"/>
          </w:tcPr>
          <w:p w14:paraId="3B7837FA" w14:textId="77777777" w:rsidR="008A1DBA" w:rsidRDefault="00FE7B92">
            <w:pPr>
              <w:pStyle w:val="TableParagraph"/>
              <w:spacing w:before="76"/>
              <w:ind w:left="2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Carpeted Fraction</w:t>
            </w:r>
          </w:p>
        </w:tc>
        <w:tc>
          <w:tcPr>
            <w:tcW w:w="1133" w:type="dxa"/>
          </w:tcPr>
          <w:p w14:paraId="0E0854A7" w14:textId="77777777" w:rsidR="008A1DBA" w:rsidRDefault="00FE7B92">
            <w:pPr>
              <w:pStyle w:val="TableParagraph"/>
              <w:spacing w:before="76"/>
              <w:ind w:left="269" w:right="269"/>
              <w:rPr>
                <w:b/>
                <w:sz w:val="16"/>
              </w:rPr>
            </w:pPr>
            <w:r>
              <w:rPr>
                <w:b/>
                <w:sz w:val="16"/>
              </w:rPr>
              <w:t>Heated</w:t>
            </w:r>
          </w:p>
        </w:tc>
      </w:tr>
      <w:tr w:rsidR="008A1DBA" w14:paraId="2E3E51AD" w14:textId="77777777">
        <w:trPr>
          <w:trHeight w:hRule="exact" w:val="292"/>
        </w:trPr>
        <w:tc>
          <w:tcPr>
            <w:tcW w:w="2733" w:type="dxa"/>
          </w:tcPr>
          <w:p w14:paraId="6B4C5C71" w14:textId="77777777" w:rsidR="008A1DBA" w:rsidRDefault="00FE7B92">
            <w:pPr>
              <w:pStyle w:val="TableParagraph"/>
              <w:ind w:left="802" w:right="802"/>
              <w:rPr>
                <w:sz w:val="16"/>
              </w:rPr>
            </w:pPr>
            <w:r>
              <w:rPr>
                <w:sz w:val="16"/>
              </w:rPr>
              <w:t>Slab On Grade</w:t>
            </w:r>
          </w:p>
        </w:tc>
        <w:tc>
          <w:tcPr>
            <w:tcW w:w="2894" w:type="dxa"/>
          </w:tcPr>
          <w:p w14:paraId="6B83564E" w14:textId="77777777" w:rsidR="008A1DBA" w:rsidRDefault="00FE7B92">
            <w:pPr>
              <w:pStyle w:val="TableParagraph"/>
              <w:ind w:left="990" w:right="990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043" w:type="dxa"/>
          </w:tcPr>
          <w:p w14:paraId="2892E6E6" w14:textId="77777777" w:rsidR="008A1DBA" w:rsidRDefault="00FE7B92"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614" w:type="dxa"/>
          </w:tcPr>
          <w:p w14:paraId="26B0C313" w14:textId="77777777" w:rsidR="008A1DBA" w:rsidRDefault="00FE7B92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2483" w:type="dxa"/>
          </w:tcPr>
          <w:p w14:paraId="6638683F" w14:textId="77777777" w:rsidR="008A1DBA" w:rsidRDefault="00FE7B92">
            <w:pPr>
              <w:pStyle w:val="TableParagraph"/>
              <w:ind w:left="144" w:right="144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479" w:type="dxa"/>
          </w:tcPr>
          <w:p w14:paraId="1D042982" w14:textId="77777777" w:rsidR="008A1DBA" w:rsidRDefault="00FE7B92">
            <w:pPr>
              <w:pStyle w:val="TableParagraph"/>
              <w:ind w:left="24" w:right="24"/>
              <w:rPr>
                <w:sz w:val="16"/>
              </w:rPr>
            </w:pPr>
            <w:r>
              <w:rPr>
                <w:sz w:val="16"/>
              </w:rPr>
              <w:t>0.8</w:t>
            </w:r>
          </w:p>
        </w:tc>
        <w:tc>
          <w:tcPr>
            <w:tcW w:w="1133" w:type="dxa"/>
          </w:tcPr>
          <w:p w14:paraId="43B913ED" w14:textId="77777777" w:rsidR="008A1DBA" w:rsidRDefault="00FE7B92">
            <w:pPr>
              <w:pStyle w:val="TableParagraph"/>
              <w:ind w:left="269" w:right="26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8A1DBA" w14:paraId="2C4DBBAA" w14:textId="77777777">
        <w:trPr>
          <w:trHeight w:hRule="exact" w:val="292"/>
        </w:trPr>
        <w:tc>
          <w:tcPr>
            <w:tcW w:w="2733" w:type="dxa"/>
          </w:tcPr>
          <w:p w14:paraId="27D026E0" w14:textId="77777777" w:rsidR="008A1DBA" w:rsidRDefault="00FE7B92">
            <w:pPr>
              <w:pStyle w:val="TableParagraph"/>
              <w:ind w:left="802" w:right="802"/>
              <w:rPr>
                <w:sz w:val="16"/>
              </w:rPr>
            </w:pPr>
            <w:proofErr w:type="spellStart"/>
            <w:r>
              <w:rPr>
                <w:sz w:val="16"/>
              </w:rPr>
              <w:t>Gslab</w:t>
            </w:r>
            <w:proofErr w:type="spellEnd"/>
          </w:p>
        </w:tc>
        <w:tc>
          <w:tcPr>
            <w:tcW w:w="2894" w:type="dxa"/>
          </w:tcPr>
          <w:p w14:paraId="77702EB9" w14:textId="77777777" w:rsidR="008A1DBA" w:rsidRDefault="00FE7B92">
            <w:pPr>
              <w:pStyle w:val="TableParagraph"/>
              <w:ind w:left="990" w:right="990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2043" w:type="dxa"/>
          </w:tcPr>
          <w:p w14:paraId="25BD56C3" w14:textId="77777777" w:rsidR="008A1DBA" w:rsidRDefault="00FE7B92"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614" w:type="dxa"/>
          </w:tcPr>
          <w:p w14:paraId="6BB62B83" w14:textId="77777777" w:rsidR="008A1DBA" w:rsidRDefault="00FE7B92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2483" w:type="dxa"/>
          </w:tcPr>
          <w:p w14:paraId="46B03507" w14:textId="77777777" w:rsidR="008A1DBA" w:rsidRDefault="00FE7B92">
            <w:pPr>
              <w:pStyle w:val="TableParagraph"/>
              <w:ind w:left="144" w:right="144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479" w:type="dxa"/>
          </w:tcPr>
          <w:p w14:paraId="70EF31DF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133" w:type="dxa"/>
          </w:tcPr>
          <w:p w14:paraId="23591A2B" w14:textId="77777777" w:rsidR="008A1DBA" w:rsidRDefault="00FE7B92">
            <w:pPr>
              <w:pStyle w:val="TableParagraph"/>
              <w:ind w:left="269" w:right="26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3D252CA5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5"/>
        <w:gridCol w:w="3848"/>
        <w:gridCol w:w="3347"/>
        <w:gridCol w:w="3050"/>
      </w:tblGrid>
      <w:tr w:rsidR="008A1DBA" w14:paraId="50D09A0A" w14:textId="77777777">
        <w:trPr>
          <w:trHeight w:hRule="exact" w:val="292"/>
        </w:trPr>
        <w:tc>
          <w:tcPr>
            <w:tcW w:w="14380" w:type="dxa"/>
            <w:gridSpan w:val="4"/>
          </w:tcPr>
          <w:p w14:paraId="562E7F25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 ENVELOPE - HERS VERIFICATION</w:t>
            </w:r>
          </w:p>
        </w:tc>
      </w:tr>
      <w:tr w:rsidR="008A1DBA" w14:paraId="1EAAA424" w14:textId="77777777">
        <w:trPr>
          <w:trHeight w:hRule="exact" w:val="292"/>
        </w:trPr>
        <w:tc>
          <w:tcPr>
            <w:tcW w:w="4135" w:type="dxa"/>
          </w:tcPr>
          <w:p w14:paraId="6DB2452D" w14:textId="77777777" w:rsidR="008A1DBA" w:rsidRDefault="00FE7B92">
            <w:pPr>
              <w:pStyle w:val="TableParagraph"/>
              <w:ind w:left="739" w:right="739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848" w:type="dxa"/>
          </w:tcPr>
          <w:p w14:paraId="6B14BD7D" w14:textId="77777777" w:rsidR="008A1DBA" w:rsidRDefault="00FE7B92">
            <w:pPr>
              <w:pStyle w:val="TableParagraph"/>
              <w:ind w:left="200" w:right="20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347" w:type="dxa"/>
          </w:tcPr>
          <w:p w14:paraId="15B66537" w14:textId="77777777" w:rsidR="008A1DBA" w:rsidRDefault="00FE7B92">
            <w:pPr>
              <w:pStyle w:val="TableParagraph"/>
              <w:ind w:left="469" w:right="469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3050" w:type="dxa"/>
          </w:tcPr>
          <w:p w14:paraId="1155ABC0" w14:textId="77777777" w:rsidR="008A1DBA" w:rsidRDefault="00FE7B92">
            <w:pPr>
              <w:pStyle w:val="TableParagraph"/>
              <w:ind w:left="1232" w:right="1232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</w:tr>
      <w:tr w:rsidR="008A1DBA" w14:paraId="320508FA" w14:textId="77777777">
        <w:trPr>
          <w:trHeight w:hRule="exact" w:val="292"/>
        </w:trPr>
        <w:tc>
          <w:tcPr>
            <w:tcW w:w="4135" w:type="dxa"/>
          </w:tcPr>
          <w:p w14:paraId="1367C62F" w14:textId="77777777" w:rsidR="008A1DBA" w:rsidRDefault="00FE7B92">
            <w:pPr>
              <w:pStyle w:val="TableParagraph"/>
              <w:ind w:left="739" w:right="739"/>
              <w:rPr>
                <w:b/>
                <w:sz w:val="16"/>
              </w:rPr>
            </w:pPr>
            <w:r>
              <w:rPr>
                <w:b/>
                <w:sz w:val="16"/>
              </w:rPr>
              <w:t>Quality Insulation Installation (QII)</w:t>
            </w:r>
          </w:p>
        </w:tc>
        <w:tc>
          <w:tcPr>
            <w:tcW w:w="3848" w:type="dxa"/>
          </w:tcPr>
          <w:p w14:paraId="0F2AA908" w14:textId="77777777" w:rsidR="008A1DBA" w:rsidRDefault="00FE7B92">
            <w:pPr>
              <w:pStyle w:val="TableParagraph"/>
              <w:ind w:left="200" w:right="201"/>
              <w:rPr>
                <w:b/>
                <w:sz w:val="16"/>
              </w:rPr>
            </w:pPr>
            <w:r>
              <w:rPr>
                <w:b/>
                <w:sz w:val="16"/>
              </w:rPr>
              <w:t>Quality Installation of Spray Foam Insulation</w:t>
            </w:r>
          </w:p>
        </w:tc>
        <w:tc>
          <w:tcPr>
            <w:tcW w:w="3347" w:type="dxa"/>
          </w:tcPr>
          <w:p w14:paraId="72A354F8" w14:textId="77777777" w:rsidR="008A1DBA" w:rsidRDefault="00FE7B92">
            <w:pPr>
              <w:pStyle w:val="TableParagraph"/>
              <w:ind w:left="469" w:right="469"/>
              <w:rPr>
                <w:b/>
                <w:sz w:val="16"/>
              </w:rPr>
            </w:pPr>
            <w:r>
              <w:rPr>
                <w:b/>
                <w:sz w:val="16"/>
              </w:rPr>
              <w:t>Building Envelope Air Leakage</w:t>
            </w:r>
          </w:p>
        </w:tc>
        <w:tc>
          <w:tcPr>
            <w:tcW w:w="3050" w:type="dxa"/>
          </w:tcPr>
          <w:p w14:paraId="7EFFAFB7" w14:textId="77777777" w:rsidR="008A1DBA" w:rsidRDefault="00FE7B92">
            <w:pPr>
              <w:pStyle w:val="TableParagraph"/>
              <w:ind w:left="1232" w:right="1232"/>
              <w:rPr>
                <w:b/>
                <w:sz w:val="16"/>
              </w:rPr>
            </w:pPr>
            <w:r>
              <w:rPr>
                <w:b/>
                <w:sz w:val="16"/>
              </w:rPr>
              <w:t>CFM50</w:t>
            </w:r>
          </w:p>
        </w:tc>
      </w:tr>
      <w:tr w:rsidR="008A1DBA" w14:paraId="27DC6DC9" w14:textId="77777777">
        <w:trPr>
          <w:trHeight w:hRule="exact" w:val="292"/>
        </w:trPr>
        <w:tc>
          <w:tcPr>
            <w:tcW w:w="4135" w:type="dxa"/>
          </w:tcPr>
          <w:p w14:paraId="06361E4A" w14:textId="77777777" w:rsidR="008A1DBA" w:rsidRDefault="00FE7B92">
            <w:pPr>
              <w:pStyle w:val="TableParagraph"/>
              <w:ind w:left="739" w:right="739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3848" w:type="dxa"/>
          </w:tcPr>
          <w:p w14:paraId="6534AA96" w14:textId="77777777" w:rsidR="008A1DBA" w:rsidRDefault="00FE7B92">
            <w:pPr>
              <w:pStyle w:val="TableParagraph"/>
              <w:ind w:left="200" w:right="200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3347" w:type="dxa"/>
          </w:tcPr>
          <w:p w14:paraId="3081350E" w14:textId="77777777" w:rsidR="008A1DBA" w:rsidRDefault="00FE7B92">
            <w:pPr>
              <w:pStyle w:val="TableParagraph"/>
              <w:ind w:left="469" w:right="469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3050" w:type="dxa"/>
          </w:tcPr>
          <w:p w14:paraId="67DD1786" w14:textId="77777777" w:rsidR="008A1DBA" w:rsidRDefault="00FE7B92">
            <w:pPr>
              <w:pStyle w:val="TableParagraph"/>
              <w:ind w:left="1232" w:right="1232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</w:tbl>
    <w:p w14:paraId="4E6C8665" w14:textId="77777777" w:rsidR="008A1DBA" w:rsidRDefault="008A1DBA">
      <w:pPr>
        <w:rPr>
          <w:sz w:val="16"/>
        </w:rPr>
        <w:sectPr w:rsidR="008A1DBA">
          <w:pgSz w:w="15840" w:h="12240" w:orient="landscape"/>
          <w:pgMar w:top="1160" w:right="600" w:bottom="880" w:left="620" w:header="368" w:footer="685" w:gutter="0"/>
          <w:cols w:space="720"/>
        </w:sectPr>
      </w:pPr>
    </w:p>
    <w:p w14:paraId="346CAA62" w14:textId="215DDE0D" w:rsidR="008A1DBA" w:rsidRDefault="00EB4B86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832" behindDoc="1" locked="0" layoutInCell="1" allowOverlap="1" wp14:anchorId="68AA61C7" wp14:editId="20BA2D05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10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5F97C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A61C7" id="WordArt 4" o:spid="_x0000_s1031" type="#_x0000_t202" style="position:absolute;margin-left:62.85pt;margin-top:343.45pt;width:487.75pt;height:18.75pt;rotation:-53;z-index:-7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dAiAIAAAMFAAAOAAAAZHJzL2Uyb0RvYy54bWysVMtu2zAQvBfoPxC8O5Jc2bGEyEFe7iVt&#10;A8RFzrRIWWwlLkvSloyg/94lJcdJeymK+kCTq9Xs7sxQF5d925C9MFaCKmhyFlMiVAlcqm1Bv65X&#10;kwUl1jHFWQNKFPQgLL1cvn930elcTKGGhgtDEETZvNMFrZ3TeRTZshYts2eghcKHFZiWOTyabcQN&#10;6xC9baJpHM+jDgzXBkphLUZvh4d0GfCrSpTuS1VZ4UhTUOzNhdWEdePXaHnB8q1hupbl2Ab7hy5a&#10;JhUWfYG6ZY6RnZF/QLWyNGChcmcltBFUlSxFmAGnSeLfpnmsmRZhFiTH6hea7P+DLT/vHwyRHLVD&#10;ehRrUaMnpPTKOJJ6djptc0x61Jjm+mvoMTNMavU9lN8tUXBTM7UVV8ZAVwvGsbsEocZwmGF90Igb&#10;omvRuzsuUYjEw0ev8Idi1lfadJ+A4yts5yBU6yvTEgP+tUWKwsdxCCOBBDvC1g8vamIBUmJwnmRp&#10;Op1RUuKz6YdFgntfkeUezIuljXUfBbTEbwpq0C0Ble3vrRtSjyk+HYExPu4GdZ+zZJrG19Nsspov&#10;zifpKp1NsvN4MYmT7Dqbx2mW3q5+etAkzWvJuVD3Uomj05L075QcPT94JHiNdAXNZjiRb8dCI/lK&#10;Nk04mO3mpjFkz7zlw28c+02agZ3iOCPLvWZ3494x2Qz76G3HgTck4PgfiAjieb0G5Vy/6YOVAs9e&#10;2A3wA6rZ4f0qqP2xY0agM3btDWBvaIfKQDu6zZ99N57wdf/EjB5VcVj1oTneryCNz9vy0a2Mf0Og&#10;tsFriyOTWfDGIN6YjIqfUANF+gp9tZJB41OfoxvxpoUpx6+Cv8qvzyHr9O1a/gIAAP//AwBQSwME&#10;FAAGAAgAAAAhAF7KoDXgAAAADAEAAA8AAABkcnMvZG93bnJldi54bWxMj8tOwzAQRfdI/IM1SOyo&#10;E/eZEKeqQAjRHQWVrRsPSdR4HGynTf8edwXL0T2690yxHk3HTuh8a0lCOkmAIVVWt1RL+Px4eVgB&#10;80GRVp0llHBBD+vy9qZQubZnesfTLtQslpDPlYQmhD7n3FcNGuUntkeK2bd1RoV4upprp86x3HRc&#10;JMmCG9VSXGhUj08NVsfdYCTs8c2/Xn6evzZz3B75KAZyW5Ty/m7cPAILOIY/GK76UR3K6HSwA2nP&#10;OgnzbLaMqASRLjNgkVhMhQB2iGiaTWfAy4L/f6L8BQAA//8DAFBLAQItABQABgAIAAAAIQC2gziS&#10;/gAAAOEBAAATAAAAAAAAAAAAAAAAAAAAAABbQ29udGVudF9UeXBlc10ueG1sUEsBAi0AFAAGAAgA&#10;AAAhADj9If/WAAAAlAEAAAsAAAAAAAAAAAAAAAAALwEAAF9yZWxzLy5yZWxzUEsBAi0AFAAGAAgA&#10;AAAhAFNJV0CIAgAAAwUAAA4AAAAAAAAAAAAAAAAALgIAAGRycy9lMm9Eb2MueG1sUEsBAi0AFAAG&#10;AAgAAAAhAF7KoDXgAAAADAEAAA8AAAAAAAAAAAAAAAAA4g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14:paraId="7375F97C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D13556" w14:textId="77777777" w:rsidR="008A1DBA" w:rsidRDefault="008A1DBA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2648"/>
        <w:gridCol w:w="2648"/>
        <w:gridCol w:w="2309"/>
        <w:gridCol w:w="2028"/>
        <w:gridCol w:w="2006"/>
      </w:tblGrid>
      <w:tr w:rsidR="008A1DBA" w14:paraId="29062FDA" w14:textId="77777777">
        <w:trPr>
          <w:trHeight w:hRule="exact" w:val="292"/>
        </w:trPr>
        <w:tc>
          <w:tcPr>
            <w:tcW w:w="14380" w:type="dxa"/>
            <w:gridSpan w:val="6"/>
          </w:tcPr>
          <w:p w14:paraId="3FF805E0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 SYSTEMS</w:t>
            </w:r>
          </w:p>
        </w:tc>
      </w:tr>
      <w:tr w:rsidR="008A1DBA" w14:paraId="2D6DA29B" w14:textId="77777777">
        <w:trPr>
          <w:trHeight w:hRule="exact" w:val="292"/>
        </w:trPr>
        <w:tc>
          <w:tcPr>
            <w:tcW w:w="2742" w:type="dxa"/>
          </w:tcPr>
          <w:p w14:paraId="6D6690FD" w14:textId="77777777" w:rsidR="008A1DBA" w:rsidRDefault="00FE7B92">
            <w:pPr>
              <w:pStyle w:val="TableParagraph"/>
              <w:ind w:left="981" w:right="981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648" w:type="dxa"/>
          </w:tcPr>
          <w:p w14:paraId="12D52F1A" w14:textId="77777777" w:rsidR="008A1DBA" w:rsidRDefault="00FE7B92">
            <w:pPr>
              <w:pStyle w:val="TableParagraph"/>
              <w:ind w:left="635" w:right="635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648" w:type="dxa"/>
          </w:tcPr>
          <w:p w14:paraId="177CAF38" w14:textId="77777777" w:rsidR="008A1DBA" w:rsidRDefault="00FE7B92">
            <w:pPr>
              <w:pStyle w:val="TableParagraph"/>
              <w:ind w:left="635" w:right="635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309" w:type="dxa"/>
          </w:tcPr>
          <w:p w14:paraId="255AC8B8" w14:textId="77777777" w:rsidR="008A1DBA" w:rsidRDefault="00FE7B92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028" w:type="dxa"/>
          </w:tcPr>
          <w:p w14:paraId="26D2F85D" w14:textId="77777777" w:rsidR="008A1DBA" w:rsidRDefault="00FE7B92">
            <w:pPr>
              <w:pStyle w:val="TableParagraph"/>
              <w:ind w:left="268" w:right="268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006" w:type="dxa"/>
          </w:tcPr>
          <w:p w14:paraId="068EC023" w14:textId="77777777" w:rsidR="008A1DBA" w:rsidRDefault="00FE7B92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</w:tr>
      <w:tr w:rsidR="008A1DBA" w14:paraId="62B62A29" w14:textId="77777777">
        <w:trPr>
          <w:trHeight w:hRule="exact" w:val="292"/>
        </w:trPr>
        <w:tc>
          <w:tcPr>
            <w:tcW w:w="2742" w:type="dxa"/>
          </w:tcPr>
          <w:p w14:paraId="6203EE5F" w14:textId="77777777" w:rsidR="008A1DBA" w:rsidRDefault="00FE7B92">
            <w:pPr>
              <w:pStyle w:val="TableParagraph"/>
              <w:ind w:left="981" w:right="981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48" w:type="dxa"/>
          </w:tcPr>
          <w:p w14:paraId="4BDC9917" w14:textId="77777777" w:rsidR="008A1DBA" w:rsidRDefault="00FE7B92">
            <w:pPr>
              <w:pStyle w:val="TableParagraph"/>
              <w:ind w:left="635" w:right="635"/>
              <w:rPr>
                <w:b/>
                <w:sz w:val="16"/>
              </w:rPr>
            </w:pPr>
            <w:r>
              <w:rPr>
                <w:b/>
                <w:sz w:val="16"/>
              </w:rPr>
              <w:t>System Type</w:t>
            </w:r>
          </w:p>
        </w:tc>
        <w:tc>
          <w:tcPr>
            <w:tcW w:w="2648" w:type="dxa"/>
          </w:tcPr>
          <w:p w14:paraId="68E9D461" w14:textId="77777777" w:rsidR="008A1DBA" w:rsidRDefault="00FE7B92">
            <w:pPr>
              <w:pStyle w:val="TableParagraph"/>
              <w:ind w:left="635" w:right="636"/>
              <w:rPr>
                <w:b/>
                <w:sz w:val="16"/>
              </w:rPr>
            </w:pPr>
            <w:r>
              <w:rPr>
                <w:b/>
                <w:sz w:val="16"/>
              </w:rPr>
              <w:t>Distribution Type</w:t>
            </w:r>
          </w:p>
        </w:tc>
        <w:tc>
          <w:tcPr>
            <w:tcW w:w="2309" w:type="dxa"/>
          </w:tcPr>
          <w:p w14:paraId="6D8582F3" w14:textId="77777777" w:rsidR="008A1DBA" w:rsidRDefault="00FE7B92">
            <w:pPr>
              <w:pStyle w:val="TableParagraph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Water Heater</w:t>
            </w:r>
          </w:p>
        </w:tc>
        <w:tc>
          <w:tcPr>
            <w:tcW w:w="2028" w:type="dxa"/>
          </w:tcPr>
          <w:p w14:paraId="35FD8BD4" w14:textId="77777777" w:rsidR="008A1DBA" w:rsidRDefault="00FE7B92">
            <w:pPr>
              <w:pStyle w:val="TableParagraph"/>
              <w:ind w:left="268" w:right="268"/>
              <w:rPr>
                <w:b/>
                <w:sz w:val="16"/>
              </w:rPr>
            </w:pPr>
            <w:r>
              <w:rPr>
                <w:b/>
                <w:sz w:val="16"/>
              </w:rPr>
              <w:t>Number of Heaters</w:t>
            </w:r>
          </w:p>
        </w:tc>
        <w:tc>
          <w:tcPr>
            <w:tcW w:w="2006" w:type="dxa"/>
          </w:tcPr>
          <w:p w14:paraId="5AEA1F0D" w14:textId="77777777" w:rsidR="008A1DBA" w:rsidRDefault="00FE7B92">
            <w:pPr>
              <w:pStyle w:val="TableParagraph"/>
              <w:ind w:left="288" w:right="288"/>
              <w:rPr>
                <w:b/>
                <w:sz w:val="16"/>
              </w:rPr>
            </w:pPr>
            <w:r>
              <w:rPr>
                <w:b/>
                <w:sz w:val="16"/>
              </w:rPr>
              <w:t>Solar Fraction (%)</w:t>
            </w:r>
          </w:p>
        </w:tc>
      </w:tr>
      <w:tr w:rsidR="008A1DBA" w14:paraId="4AAD3721" w14:textId="77777777">
        <w:trPr>
          <w:trHeight w:hRule="exact" w:val="292"/>
        </w:trPr>
        <w:tc>
          <w:tcPr>
            <w:tcW w:w="2742" w:type="dxa"/>
          </w:tcPr>
          <w:p w14:paraId="017C4B14" w14:textId="77777777" w:rsidR="008A1DBA" w:rsidRDefault="00FE7B92">
            <w:pPr>
              <w:pStyle w:val="TableParagraph"/>
              <w:ind w:left="981" w:right="981"/>
              <w:rPr>
                <w:sz w:val="16"/>
              </w:rPr>
            </w:pPr>
            <w:r>
              <w:rPr>
                <w:sz w:val="16"/>
              </w:rPr>
              <w:t>Gas DHW</w:t>
            </w:r>
          </w:p>
        </w:tc>
        <w:tc>
          <w:tcPr>
            <w:tcW w:w="2648" w:type="dxa"/>
          </w:tcPr>
          <w:p w14:paraId="1858EC20" w14:textId="77777777" w:rsidR="008A1DBA" w:rsidRDefault="00FE7B92">
            <w:pPr>
              <w:pStyle w:val="TableParagraph"/>
              <w:ind w:left="635" w:right="635"/>
              <w:rPr>
                <w:sz w:val="16"/>
              </w:rPr>
            </w:pPr>
            <w:r>
              <w:rPr>
                <w:sz w:val="16"/>
              </w:rPr>
              <w:t>DHW</w:t>
            </w:r>
          </w:p>
        </w:tc>
        <w:tc>
          <w:tcPr>
            <w:tcW w:w="2648" w:type="dxa"/>
          </w:tcPr>
          <w:p w14:paraId="26674166" w14:textId="77777777" w:rsidR="008A1DBA" w:rsidRDefault="00FE7B92">
            <w:pPr>
              <w:pStyle w:val="TableParagraph"/>
              <w:ind w:left="635" w:right="635"/>
              <w:rPr>
                <w:sz w:val="16"/>
              </w:rPr>
            </w:pPr>
            <w:r>
              <w:rPr>
                <w:sz w:val="16"/>
              </w:rPr>
              <w:t>Standard</w:t>
            </w:r>
          </w:p>
        </w:tc>
        <w:tc>
          <w:tcPr>
            <w:tcW w:w="2309" w:type="dxa"/>
          </w:tcPr>
          <w:p w14:paraId="6244A6C1" w14:textId="77777777" w:rsidR="008A1DBA" w:rsidRDefault="00FE7B92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Small Instantaneous (1)</w:t>
            </w:r>
          </w:p>
        </w:tc>
        <w:tc>
          <w:tcPr>
            <w:tcW w:w="2028" w:type="dxa"/>
          </w:tcPr>
          <w:p w14:paraId="7EBE2140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006" w:type="dxa"/>
          </w:tcPr>
          <w:p w14:paraId="5F0E8265" w14:textId="77777777" w:rsidR="008A1DBA" w:rsidRDefault="00FE7B92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</w:tbl>
    <w:p w14:paraId="7228D00A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1152"/>
        <w:gridCol w:w="1440"/>
        <w:gridCol w:w="720"/>
        <w:gridCol w:w="720"/>
        <w:gridCol w:w="1152"/>
        <w:gridCol w:w="1152"/>
        <w:gridCol w:w="1296"/>
        <w:gridCol w:w="1728"/>
        <w:gridCol w:w="1872"/>
        <w:gridCol w:w="1430"/>
      </w:tblGrid>
      <w:tr w:rsidR="008A1DBA" w14:paraId="0AA40DF5" w14:textId="77777777">
        <w:trPr>
          <w:trHeight w:hRule="exact" w:val="292"/>
        </w:trPr>
        <w:tc>
          <w:tcPr>
            <w:tcW w:w="14380" w:type="dxa"/>
            <w:gridSpan w:val="11"/>
          </w:tcPr>
          <w:p w14:paraId="22C214C8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WATER HEATERS</w:t>
            </w:r>
          </w:p>
        </w:tc>
      </w:tr>
      <w:tr w:rsidR="008A1DBA" w14:paraId="36CB4A84" w14:textId="77777777">
        <w:trPr>
          <w:trHeight w:hRule="exact" w:val="292"/>
        </w:trPr>
        <w:tc>
          <w:tcPr>
            <w:tcW w:w="1718" w:type="dxa"/>
          </w:tcPr>
          <w:p w14:paraId="52B8268D" w14:textId="77777777" w:rsidR="008A1DBA" w:rsidRDefault="00FE7B92">
            <w:pPr>
              <w:pStyle w:val="TableParagraph"/>
              <w:ind w:left="104" w:right="104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152" w:type="dxa"/>
          </w:tcPr>
          <w:p w14:paraId="7DABD20D" w14:textId="77777777" w:rsidR="008A1DBA" w:rsidRDefault="00FE7B92">
            <w:pPr>
              <w:pStyle w:val="TableParagraph"/>
              <w:ind w:left="186" w:right="186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440" w:type="dxa"/>
          </w:tcPr>
          <w:p w14:paraId="43A62CF7" w14:textId="77777777" w:rsidR="008A1DBA" w:rsidRDefault="00FE7B92">
            <w:pPr>
              <w:pStyle w:val="TableParagraph"/>
              <w:ind w:left="294" w:right="294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720" w:type="dxa"/>
          </w:tcPr>
          <w:p w14:paraId="5917DD77" w14:textId="77777777" w:rsidR="008A1DBA" w:rsidRDefault="00FE7B92">
            <w:pPr>
              <w:pStyle w:val="TableParagraph"/>
              <w:ind w:left="261"/>
              <w:jc w:val="left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720" w:type="dxa"/>
          </w:tcPr>
          <w:p w14:paraId="039800FD" w14:textId="77777777" w:rsidR="008A1DBA" w:rsidRDefault="00FE7B92"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152" w:type="dxa"/>
          </w:tcPr>
          <w:p w14:paraId="796AACD1" w14:textId="77777777" w:rsidR="008A1DBA" w:rsidRDefault="00FE7B92">
            <w:pPr>
              <w:pStyle w:val="TableParagraph"/>
              <w:ind w:left="186" w:right="186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152" w:type="dxa"/>
          </w:tcPr>
          <w:p w14:paraId="0C74D600" w14:textId="77777777" w:rsidR="008A1DBA" w:rsidRDefault="00FE7B92">
            <w:pPr>
              <w:pStyle w:val="TableParagraph"/>
              <w:ind w:left="186" w:right="186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296" w:type="dxa"/>
          </w:tcPr>
          <w:p w14:paraId="79426C14" w14:textId="77777777" w:rsidR="008A1DBA" w:rsidRDefault="00FE7B92">
            <w:pPr>
              <w:pStyle w:val="TableParagraph"/>
              <w:ind w:left="506" w:right="506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728" w:type="dxa"/>
          </w:tcPr>
          <w:p w14:paraId="0439304F" w14:textId="77777777" w:rsidR="008A1DBA" w:rsidRDefault="00FE7B92">
            <w:pPr>
              <w:pStyle w:val="TableParagraph"/>
              <w:ind w:left="765"/>
              <w:jc w:val="left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1872" w:type="dxa"/>
          </w:tcPr>
          <w:p w14:paraId="20FEEFB0" w14:textId="77777777" w:rsidR="008A1DBA" w:rsidRDefault="00FE7B92">
            <w:pPr>
              <w:pStyle w:val="TableParagraph"/>
              <w:ind w:left="34" w:right="3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30" w:type="dxa"/>
          </w:tcPr>
          <w:p w14:paraId="6F3DF41F" w14:textId="77777777" w:rsidR="008A1DBA" w:rsidRDefault="00FE7B92"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 w:rsidR="008A1DBA" w14:paraId="1E9996EA" w14:textId="77777777">
        <w:trPr>
          <w:trHeight w:hRule="exact" w:val="676"/>
        </w:trPr>
        <w:tc>
          <w:tcPr>
            <w:tcW w:w="1718" w:type="dxa"/>
          </w:tcPr>
          <w:p w14:paraId="2FF66A2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B53C0A6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77126FA7" w14:textId="77777777" w:rsidR="008A1DBA" w:rsidRDefault="00FE7B92">
            <w:pPr>
              <w:pStyle w:val="TableParagraph"/>
              <w:spacing w:before="0"/>
              <w:ind w:left="104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152" w:type="dxa"/>
          </w:tcPr>
          <w:p w14:paraId="19524139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39CDC63" w14:textId="77777777" w:rsidR="008A1DBA" w:rsidRDefault="00FE7B92">
            <w:pPr>
              <w:pStyle w:val="TableParagraph"/>
              <w:spacing w:before="0" w:line="249" w:lineRule="auto"/>
              <w:ind w:left="51" w:firstLine="26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Heater Element Type</w:t>
            </w:r>
          </w:p>
        </w:tc>
        <w:tc>
          <w:tcPr>
            <w:tcW w:w="1440" w:type="dxa"/>
          </w:tcPr>
          <w:p w14:paraId="33BF69AE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5145F607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03FC3EC4" w14:textId="77777777" w:rsidR="008A1DBA" w:rsidRDefault="00FE7B92">
            <w:pPr>
              <w:pStyle w:val="TableParagraph"/>
              <w:spacing w:before="0"/>
              <w:ind w:left="294" w:right="294"/>
              <w:rPr>
                <w:b/>
                <w:sz w:val="16"/>
              </w:rPr>
            </w:pPr>
            <w:r>
              <w:rPr>
                <w:b/>
                <w:sz w:val="16"/>
              </w:rPr>
              <w:t>Tank Type</w:t>
            </w:r>
          </w:p>
        </w:tc>
        <w:tc>
          <w:tcPr>
            <w:tcW w:w="720" w:type="dxa"/>
          </w:tcPr>
          <w:p w14:paraId="7F009EF8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55DF9205" w14:textId="77777777" w:rsidR="008A1DBA" w:rsidRDefault="00FE7B92">
            <w:pPr>
              <w:pStyle w:val="TableParagraph"/>
              <w:spacing w:before="0" w:line="249" w:lineRule="auto"/>
              <w:ind w:left="52" w:right="28" w:hanging="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Units</w:t>
            </w:r>
          </w:p>
        </w:tc>
        <w:tc>
          <w:tcPr>
            <w:tcW w:w="720" w:type="dxa"/>
          </w:tcPr>
          <w:p w14:paraId="7CF1A274" w14:textId="77777777" w:rsidR="008A1DBA" w:rsidRDefault="00FE7B92">
            <w:pPr>
              <w:pStyle w:val="TableParagraph"/>
              <w:spacing w:line="249" w:lineRule="auto"/>
              <w:ind w:left="43" w:right="42"/>
              <w:rPr>
                <w:b/>
                <w:sz w:val="16"/>
              </w:rPr>
            </w:pPr>
            <w:r>
              <w:rPr>
                <w:b/>
                <w:sz w:val="16"/>
              </w:rPr>
              <w:t>Tank Volume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(gal)</w:t>
            </w:r>
          </w:p>
        </w:tc>
        <w:tc>
          <w:tcPr>
            <w:tcW w:w="1152" w:type="dxa"/>
          </w:tcPr>
          <w:p w14:paraId="5CF237C5" w14:textId="77777777" w:rsidR="008A1DBA" w:rsidRDefault="00FE7B92">
            <w:pPr>
              <w:pStyle w:val="TableParagraph"/>
              <w:spacing w:line="249" w:lineRule="auto"/>
              <w:ind w:left="188" w:right="186"/>
              <w:rPr>
                <w:b/>
                <w:sz w:val="16"/>
              </w:rPr>
            </w:pPr>
            <w:r>
              <w:rPr>
                <w:b/>
                <w:sz w:val="16"/>
              </w:rPr>
              <w:t>Energy Factor or Efficiency</w:t>
            </w:r>
          </w:p>
        </w:tc>
        <w:tc>
          <w:tcPr>
            <w:tcW w:w="1152" w:type="dxa"/>
          </w:tcPr>
          <w:p w14:paraId="535275AE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1D796A62" w14:textId="77777777" w:rsidR="008A1DBA" w:rsidRDefault="00FE7B92">
            <w:pPr>
              <w:pStyle w:val="TableParagraph"/>
              <w:spacing w:before="0" w:line="249" w:lineRule="auto"/>
              <w:ind w:left="121" w:right="102" w:firstLine="24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Input Rating/Pilot</w:t>
            </w:r>
          </w:p>
        </w:tc>
        <w:tc>
          <w:tcPr>
            <w:tcW w:w="1296" w:type="dxa"/>
          </w:tcPr>
          <w:p w14:paraId="55F2E0BB" w14:textId="77777777" w:rsidR="008A1DBA" w:rsidRDefault="00FE7B92">
            <w:pPr>
              <w:pStyle w:val="TableParagraph"/>
              <w:spacing w:line="249" w:lineRule="auto"/>
              <w:ind w:left="340" w:right="23" w:hanging="28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Tank Insulation R-value (</w:t>
            </w:r>
            <w:proofErr w:type="spellStart"/>
            <w:r>
              <w:rPr>
                <w:b/>
                <w:sz w:val="16"/>
              </w:rPr>
              <w:t>Int</w:t>
            </w:r>
            <w:proofErr w:type="spellEnd"/>
            <w:r>
              <w:rPr>
                <w:b/>
                <w:sz w:val="16"/>
              </w:rPr>
              <w:t>/Ext)</w:t>
            </w:r>
          </w:p>
        </w:tc>
        <w:tc>
          <w:tcPr>
            <w:tcW w:w="1728" w:type="dxa"/>
          </w:tcPr>
          <w:p w14:paraId="61A44970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76A22FEA" w14:textId="77777777" w:rsidR="008A1DBA" w:rsidRDefault="00FE7B92">
            <w:pPr>
              <w:pStyle w:val="TableParagraph"/>
              <w:spacing w:before="0" w:line="249" w:lineRule="auto"/>
              <w:ind w:left="364" w:right="266" w:hanging="8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Standby Loss / Recovery Eff</w:t>
            </w:r>
          </w:p>
        </w:tc>
        <w:tc>
          <w:tcPr>
            <w:tcW w:w="1872" w:type="dxa"/>
          </w:tcPr>
          <w:p w14:paraId="4715293B" w14:textId="77777777" w:rsidR="008A1DBA" w:rsidRDefault="008A1D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 w14:paraId="11DB94C7" w14:textId="77777777" w:rsidR="008A1DBA" w:rsidRDefault="008A1DBA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2FE74FB0" w14:textId="77777777" w:rsidR="008A1DBA" w:rsidRDefault="00FE7B92">
            <w:pPr>
              <w:pStyle w:val="TableParagraph"/>
              <w:spacing w:before="0"/>
              <w:ind w:left="34" w:right="35"/>
              <w:rPr>
                <w:b/>
                <w:sz w:val="16"/>
              </w:rPr>
            </w:pPr>
            <w:r>
              <w:rPr>
                <w:b/>
                <w:sz w:val="16"/>
              </w:rPr>
              <w:t>NEEA Heat Pump Type</w:t>
            </w:r>
          </w:p>
        </w:tc>
        <w:tc>
          <w:tcPr>
            <w:tcW w:w="1430" w:type="dxa"/>
          </w:tcPr>
          <w:p w14:paraId="57E8F205" w14:textId="77777777" w:rsidR="008A1DBA" w:rsidRDefault="00FE7B92">
            <w:pPr>
              <w:pStyle w:val="TableParagraph"/>
              <w:spacing w:line="249" w:lineRule="auto"/>
              <w:ind w:left="43" w:right="42"/>
              <w:rPr>
                <w:b/>
                <w:sz w:val="16"/>
              </w:rPr>
            </w:pPr>
            <w:r>
              <w:rPr>
                <w:b/>
                <w:sz w:val="16"/>
              </w:rPr>
              <w:t>Tank Location or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Ambient Condition</w:t>
            </w:r>
          </w:p>
        </w:tc>
      </w:tr>
      <w:tr w:rsidR="008A1DBA" w14:paraId="31571F6B" w14:textId="77777777">
        <w:trPr>
          <w:trHeight w:hRule="exact" w:val="484"/>
        </w:trPr>
        <w:tc>
          <w:tcPr>
            <w:tcW w:w="1718" w:type="dxa"/>
          </w:tcPr>
          <w:p w14:paraId="053F5478" w14:textId="77777777" w:rsidR="008A1DBA" w:rsidRDefault="00FE7B92">
            <w:pPr>
              <w:pStyle w:val="TableParagraph"/>
              <w:spacing w:before="137"/>
              <w:ind w:left="104" w:right="104"/>
              <w:rPr>
                <w:sz w:val="16"/>
              </w:rPr>
            </w:pPr>
            <w:r>
              <w:rPr>
                <w:sz w:val="16"/>
              </w:rPr>
              <w:t>Small Instantaneous</w:t>
            </w:r>
          </w:p>
        </w:tc>
        <w:tc>
          <w:tcPr>
            <w:tcW w:w="1152" w:type="dxa"/>
          </w:tcPr>
          <w:p w14:paraId="699841AE" w14:textId="77777777" w:rsidR="008A1DBA" w:rsidRDefault="00FE7B92">
            <w:pPr>
              <w:pStyle w:val="TableParagraph"/>
              <w:spacing w:before="137"/>
              <w:ind w:left="186" w:right="186"/>
              <w:rPr>
                <w:sz w:val="16"/>
              </w:rPr>
            </w:pPr>
            <w:r>
              <w:rPr>
                <w:sz w:val="16"/>
              </w:rPr>
              <w:t>Gas</w:t>
            </w:r>
          </w:p>
        </w:tc>
        <w:tc>
          <w:tcPr>
            <w:tcW w:w="1440" w:type="dxa"/>
          </w:tcPr>
          <w:p w14:paraId="111C91FF" w14:textId="77777777" w:rsidR="008A1DBA" w:rsidRDefault="00FE7B92">
            <w:pPr>
              <w:pStyle w:val="TableParagraph"/>
              <w:spacing w:line="249" w:lineRule="auto"/>
              <w:ind w:left="207" w:right="187" w:firstLine="302"/>
              <w:jc w:val="left"/>
              <w:rPr>
                <w:sz w:val="16"/>
              </w:rPr>
            </w:pPr>
            <w:r>
              <w:rPr>
                <w:sz w:val="16"/>
              </w:rPr>
              <w:t>Small Instantaneous</w:t>
            </w:r>
          </w:p>
        </w:tc>
        <w:tc>
          <w:tcPr>
            <w:tcW w:w="720" w:type="dxa"/>
          </w:tcPr>
          <w:p w14:paraId="101998B0" w14:textId="77777777" w:rsidR="008A1DBA" w:rsidRDefault="00FE7B92">
            <w:pPr>
              <w:pStyle w:val="TableParagraph"/>
              <w:spacing w:before="137"/>
              <w:ind w:left="305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 w14:paraId="4103627E" w14:textId="77777777" w:rsidR="008A1DBA" w:rsidRDefault="00FE7B92">
            <w:pPr>
              <w:pStyle w:val="TableParagraph"/>
              <w:spacing w:before="137"/>
              <w:ind w:left="42" w:right="42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152" w:type="dxa"/>
          </w:tcPr>
          <w:p w14:paraId="39E64B59" w14:textId="77777777" w:rsidR="008A1DBA" w:rsidRDefault="00FE7B92">
            <w:pPr>
              <w:pStyle w:val="TableParagraph"/>
              <w:spacing w:before="137"/>
              <w:ind w:left="285"/>
              <w:jc w:val="left"/>
              <w:rPr>
                <w:sz w:val="16"/>
              </w:rPr>
            </w:pPr>
            <w:r>
              <w:rPr>
                <w:sz w:val="16"/>
              </w:rPr>
              <w:t>0.82 EF</w:t>
            </w:r>
          </w:p>
        </w:tc>
        <w:tc>
          <w:tcPr>
            <w:tcW w:w="1152" w:type="dxa"/>
          </w:tcPr>
          <w:p w14:paraId="52E56B6C" w14:textId="77777777" w:rsidR="008A1DBA" w:rsidRDefault="00FE7B92">
            <w:pPr>
              <w:pStyle w:val="TableParagraph"/>
              <w:spacing w:before="137"/>
              <w:ind w:left="43" w:right="43"/>
              <w:rPr>
                <w:sz w:val="16"/>
              </w:rPr>
            </w:pPr>
            <w:r>
              <w:rPr>
                <w:sz w:val="16"/>
              </w:rPr>
              <w:t>120000 Btu/</w:t>
            </w:r>
            <w:proofErr w:type="spellStart"/>
            <w:r>
              <w:rPr>
                <w:sz w:val="16"/>
              </w:rPr>
              <w:t>hr</w:t>
            </w:r>
            <w:proofErr w:type="spellEnd"/>
          </w:p>
        </w:tc>
        <w:tc>
          <w:tcPr>
            <w:tcW w:w="1296" w:type="dxa"/>
          </w:tcPr>
          <w:p w14:paraId="4657031F" w14:textId="77777777" w:rsidR="008A1DBA" w:rsidRDefault="00FE7B92">
            <w:pPr>
              <w:pStyle w:val="TableParagraph"/>
              <w:spacing w:before="137"/>
              <w:ind w:left="506" w:right="506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728" w:type="dxa"/>
          </w:tcPr>
          <w:p w14:paraId="131FA3E4" w14:textId="77777777" w:rsidR="008A1DBA" w:rsidRDefault="00FE7B92">
            <w:pPr>
              <w:pStyle w:val="TableParagraph"/>
              <w:spacing w:before="137"/>
              <w:ind w:left="742"/>
              <w:jc w:val="left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872" w:type="dxa"/>
          </w:tcPr>
          <w:p w14:paraId="3FDF1D52" w14:textId="77777777" w:rsidR="008A1DBA" w:rsidRDefault="00FE7B92">
            <w:pPr>
              <w:pStyle w:val="TableParagraph"/>
              <w:spacing w:before="137"/>
              <w:ind w:left="34" w:right="3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430" w:type="dxa"/>
          </w:tcPr>
          <w:p w14:paraId="6D74B52B" w14:textId="77777777" w:rsidR="008A1DBA" w:rsidRDefault="00FE7B92">
            <w:pPr>
              <w:pStyle w:val="TableParagraph"/>
              <w:spacing w:before="137"/>
              <w:ind w:left="42" w:right="42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</w:tbl>
    <w:p w14:paraId="765D1BD1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194"/>
        <w:gridCol w:w="2194"/>
        <w:gridCol w:w="2194"/>
        <w:gridCol w:w="2170"/>
        <w:gridCol w:w="1961"/>
      </w:tblGrid>
      <w:tr w:rsidR="008A1DBA" w14:paraId="5E49ED5A" w14:textId="77777777">
        <w:trPr>
          <w:trHeight w:hRule="exact" w:val="292"/>
        </w:trPr>
        <w:tc>
          <w:tcPr>
            <w:tcW w:w="14380" w:type="dxa"/>
            <w:gridSpan w:val="6"/>
          </w:tcPr>
          <w:p w14:paraId="6D0119DC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SPACE CONDITIONING SYSTEMS</w:t>
            </w:r>
          </w:p>
        </w:tc>
      </w:tr>
      <w:tr w:rsidR="008A1DBA" w14:paraId="492E79CA" w14:textId="77777777">
        <w:trPr>
          <w:trHeight w:hRule="exact" w:val="292"/>
        </w:trPr>
        <w:tc>
          <w:tcPr>
            <w:tcW w:w="3667" w:type="dxa"/>
          </w:tcPr>
          <w:p w14:paraId="55238D34" w14:textId="77777777" w:rsidR="008A1DBA" w:rsidRDefault="00FE7B92">
            <w:pPr>
              <w:pStyle w:val="TableParagraph"/>
              <w:ind w:left="1212" w:right="1212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194" w:type="dxa"/>
          </w:tcPr>
          <w:p w14:paraId="4FECF93A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194" w:type="dxa"/>
          </w:tcPr>
          <w:p w14:paraId="51221124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194" w:type="dxa"/>
          </w:tcPr>
          <w:p w14:paraId="22F88193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170" w:type="dxa"/>
          </w:tcPr>
          <w:p w14:paraId="328FA2AB" w14:textId="77777777" w:rsidR="008A1DBA" w:rsidRDefault="00FE7B92">
            <w:pPr>
              <w:pStyle w:val="TableParagraph"/>
              <w:ind w:left="672" w:right="672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961" w:type="dxa"/>
          </w:tcPr>
          <w:p w14:paraId="4B6051C9" w14:textId="77777777" w:rsidR="008A1DBA" w:rsidRDefault="00FE7B92">
            <w:pPr>
              <w:pStyle w:val="TableParagraph"/>
              <w:ind w:left="261" w:right="261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5B0FBA68" w14:textId="77777777">
        <w:trPr>
          <w:trHeight w:hRule="exact" w:val="292"/>
        </w:trPr>
        <w:tc>
          <w:tcPr>
            <w:tcW w:w="3667" w:type="dxa"/>
          </w:tcPr>
          <w:p w14:paraId="17031832" w14:textId="77777777" w:rsidR="008A1DBA" w:rsidRDefault="00FE7B92">
            <w:pPr>
              <w:pStyle w:val="TableParagraph"/>
              <w:ind w:left="1212" w:right="1212"/>
              <w:rPr>
                <w:b/>
                <w:sz w:val="16"/>
              </w:rPr>
            </w:pPr>
            <w:r>
              <w:rPr>
                <w:b/>
                <w:sz w:val="16"/>
              </w:rPr>
              <w:t>SC Sys Name</w:t>
            </w:r>
          </w:p>
        </w:tc>
        <w:tc>
          <w:tcPr>
            <w:tcW w:w="2194" w:type="dxa"/>
          </w:tcPr>
          <w:p w14:paraId="6CC3F986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System Type</w:t>
            </w:r>
          </w:p>
        </w:tc>
        <w:tc>
          <w:tcPr>
            <w:tcW w:w="2194" w:type="dxa"/>
          </w:tcPr>
          <w:p w14:paraId="35486ED5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Heating Unit Name</w:t>
            </w:r>
          </w:p>
        </w:tc>
        <w:tc>
          <w:tcPr>
            <w:tcW w:w="2194" w:type="dxa"/>
          </w:tcPr>
          <w:p w14:paraId="36D0C39C" w14:textId="77777777" w:rsidR="008A1DBA" w:rsidRDefault="00FE7B92">
            <w:pPr>
              <w:pStyle w:val="TableParagraph"/>
              <w:ind w:left="350" w:right="351"/>
              <w:rPr>
                <w:b/>
                <w:sz w:val="16"/>
              </w:rPr>
            </w:pPr>
            <w:r>
              <w:rPr>
                <w:b/>
                <w:sz w:val="16"/>
              </w:rPr>
              <w:t>Cooling Unit Name</w:t>
            </w:r>
          </w:p>
        </w:tc>
        <w:tc>
          <w:tcPr>
            <w:tcW w:w="2170" w:type="dxa"/>
          </w:tcPr>
          <w:p w14:paraId="01ED1689" w14:textId="77777777" w:rsidR="008A1DBA" w:rsidRDefault="00FE7B92">
            <w:pPr>
              <w:pStyle w:val="TableParagraph"/>
              <w:ind w:left="672" w:right="672"/>
              <w:rPr>
                <w:b/>
                <w:sz w:val="16"/>
              </w:rPr>
            </w:pPr>
            <w:r>
              <w:rPr>
                <w:b/>
                <w:sz w:val="16"/>
              </w:rPr>
              <w:t>Fan Name</w:t>
            </w:r>
          </w:p>
        </w:tc>
        <w:tc>
          <w:tcPr>
            <w:tcW w:w="1961" w:type="dxa"/>
          </w:tcPr>
          <w:p w14:paraId="7F863798" w14:textId="77777777" w:rsidR="008A1DBA" w:rsidRDefault="00FE7B92">
            <w:pPr>
              <w:pStyle w:val="TableParagraph"/>
              <w:ind w:left="261" w:right="261"/>
              <w:rPr>
                <w:b/>
                <w:sz w:val="16"/>
              </w:rPr>
            </w:pPr>
            <w:r>
              <w:rPr>
                <w:b/>
                <w:sz w:val="16"/>
              </w:rPr>
              <w:t>Distribution Name</w:t>
            </w:r>
          </w:p>
        </w:tc>
      </w:tr>
      <w:tr w:rsidR="008A1DBA" w14:paraId="66A45D10" w14:textId="77777777">
        <w:trPr>
          <w:trHeight w:hRule="exact" w:val="484"/>
        </w:trPr>
        <w:tc>
          <w:tcPr>
            <w:tcW w:w="3667" w:type="dxa"/>
          </w:tcPr>
          <w:p w14:paraId="056EFFD3" w14:textId="77777777" w:rsidR="008A1DBA" w:rsidRDefault="00FE7B92">
            <w:pPr>
              <w:pStyle w:val="TableParagraph"/>
              <w:spacing w:before="137"/>
              <w:ind w:left="1212" w:right="1212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 xml:space="preserve"> HP Sys</w:t>
            </w:r>
          </w:p>
        </w:tc>
        <w:tc>
          <w:tcPr>
            <w:tcW w:w="2194" w:type="dxa"/>
          </w:tcPr>
          <w:p w14:paraId="0E59058A" w14:textId="77777777" w:rsidR="008A1DBA" w:rsidRDefault="00FE7B92">
            <w:pPr>
              <w:pStyle w:val="TableParagraph"/>
              <w:spacing w:line="249" w:lineRule="auto"/>
              <w:ind w:left="526" w:right="214" w:hanging="294"/>
              <w:jc w:val="left"/>
              <w:rPr>
                <w:sz w:val="16"/>
              </w:rPr>
            </w:pPr>
            <w:r>
              <w:rPr>
                <w:sz w:val="16"/>
              </w:rPr>
              <w:t>Heat Pump Heating and Cooling System</w:t>
            </w:r>
          </w:p>
        </w:tc>
        <w:tc>
          <w:tcPr>
            <w:tcW w:w="2194" w:type="dxa"/>
          </w:tcPr>
          <w:p w14:paraId="08364857" w14:textId="77777777" w:rsidR="008A1DBA" w:rsidRDefault="00FE7B92">
            <w:pPr>
              <w:pStyle w:val="TableParagraph"/>
              <w:spacing w:before="137"/>
              <w:ind w:left="350" w:right="350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</w:p>
        </w:tc>
        <w:tc>
          <w:tcPr>
            <w:tcW w:w="2194" w:type="dxa"/>
          </w:tcPr>
          <w:p w14:paraId="2581F6D7" w14:textId="77777777" w:rsidR="008A1DBA" w:rsidRDefault="00FE7B92">
            <w:pPr>
              <w:pStyle w:val="TableParagraph"/>
              <w:spacing w:before="137"/>
              <w:ind w:left="350" w:right="350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</w:p>
        </w:tc>
        <w:tc>
          <w:tcPr>
            <w:tcW w:w="2170" w:type="dxa"/>
          </w:tcPr>
          <w:p w14:paraId="05E769A8" w14:textId="77777777" w:rsidR="008A1DBA" w:rsidRDefault="00FE7B92">
            <w:pPr>
              <w:pStyle w:val="TableParagraph"/>
              <w:spacing w:before="137"/>
              <w:ind w:left="672" w:right="672"/>
              <w:rPr>
                <w:sz w:val="16"/>
              </w:rPr>
            </w:pPr>
            <w:r>
              <w:rPr>
                <w:sz w:val="16"/>
              </w:rPr>
              <w:t>- none -</w:t>
            </w:r>
          </w:p>
        </w:tc>
        <w:tc>
          <w:tcPr>
            <w:tcW w:w="1961" w:type="dxa"/>
          </w:tcPr>
          <w:p w14:paraId="19CCF374" w14:textId="77777777" w:rsidR="008A1DBA" w:rsidRDefault="00FE7B92">
            <w:pPr>
              <w:pStyle w:val="TableParagraph"/>
              <w:spacing w:before="137"/>
              <w:ind w:left="261" w:right="261"/>
              <w:rPr>
                <w:sz w:val="16"/>
              </w:rPr>
            </w:pPr>
            <w:r>
              <w:rPr>
                <w:sz w:val="16"/>
              </w:rPr>
              <w:t>- none -</w:t>
            </w:r>
          </w:p>
        </w:tc>
      </w:tr>
    </w:tbl>
    <w:p w14:paraId="4A932A4B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810"/>
        <w:gridCol w:w="1031"/>
        <w:gridCol w:w="1031"/>
        <w:gridCol w:w="750"/>
        <w:gridCol w:w="791"/>
        <w:gridCol w:w="801"/>
        <w:gridCol w:w="681"/>
        <w:gridCol w:w="1061"/>
        <w:gridCol w:w="1199"/>
        <w:gridCol w:w="1932"/>
      </w:tblGrid>
      <w:tr w:rsidR="008A1DBA" w14:paraId="11C25BE8" w14:textId="77777777">
        <w:trPr>
          <w:trHeight w:hRule="exact" w:val="292"/>
        </w:trPr>
        <w:tc>
          <w:tcPr>
            <w:tcW w:w="14380" w:type="dxa"/>
            <w:gridSpan w:val="11"/>
          </w:tcPr>
          <w:p w14:paraId="0ACA6647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- HEAT PUMPS</w:t>
            </w:r>
          </w:p>
        </w:tc>
      </w:tr>
      <w:tr w:rsidR="008A1DBA" w14:paraId="335C6ACB" w14:textId="77777777">
        <w:trPr>
          <w:trHeight w:hRule="exact" w:val="292"/>
        </w:trPr>
        <w:tc>
          <w:tcPr>
            <w:tcW w:w="2294" w:type="dxa"/>
          </w:tcPr>
          <w:p w14:paraId="684C89E7" w14:textId="77777777" w:rsidR="008A1DBA" w:rsidRDefault="00FE7B92">
            <w:pPr>
              <w:pStyle w:val="TableParagraph"/>
              <w:ind w:left="814" w:right="814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810" w:type="dxa"/>
          </w:tcPr>
          <w:p w14:paraId="5B534CB7" w14:textId="77777777" w:rsidR="008A1DBA" w:rsidRDefault="00FE7B92">
            <w:pPr>
              <w:pStyle w:val="TableParagraph"/>
              <w:ind w:left="388" w:right="388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031" w:type="dxa"/>
          </w:tcPr>
          <w:p w14:paraId="25B2F49B" w14:textId="77777777" w:rsidR="008A1DBA" w:rsidRDefault="00FE7B92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031" w:type="dxa"/>
          </w:tcPr>
          <w:p w14:paraId="5D5E95E7" w14:textId="77777777" w:rsidR="008A1DBA" w:rsidRDefault="00FE7B92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750" w:type="dxa"/>
          </w:tcPr>
          <w:p w14:paraId="10A9B695" w14:textId="77777777" w:rsidR="008A1DBA" w:rsidRDefault="00FE7B92">
            <w:pPr>
              <w:pStyle w:val="TableParagraph"/>
              <w:ind w:left="82" w:right="82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791" w:type="dxa"/>
          </w:tcPr>
          <w:p w14:paraId="59CE28AD" w14:textId="77777777" w:rsidR="008A1DBA" w:rsidRDefault="00FE7B92">
            <w:pPr>
              <w:pStyle w:val="TableParagraph"/>
              <w:ind w:left="10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801" w:type="dxa"/>
          </w:tcPr>
          <w:p w14:paraId="54FB57AD" w14:textId="77777777" w:rsidR="008A1DBA" w:rsidRDefault="00FE7B92">
            <w:pPr>
              <w:pStyle w:val="TableParagraph"/>
              <w:ind w:left="152" w:right="152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680" w:type="dxa"/>
          </w:tcPr>
          <w:p w14:paraId="495F7817" w14:textId="77777777" w:rsidR="008A1DBA" w:rsidRDefault="00FE7B92">
            <w:pPr>
              <w:pStyle w:val="TableParagraph"/>
              <w:ind w:left="145" w:right="145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  <w:tc>
          <w:tcPr>
            <w:tcW w:w="1061" w:type="dxa"/>
          </w:tcPr>
          <w:p w14:paraId="6E8EE7F0" w14:textId="77777777" w:rsidR="008A1DBA" w:rsidRDefault="00FE7B92">
            <w:pPr>
              <w:pStyle w:val="TableParagraph"/>
              <w:ind w:left="100"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09</w:t>
            </w:r>
          </w:p>
        </w:tc>
        <w:tc>
          <w:tcPr>
            <w:tcW w:w="1199" w:type="dxa"/>
          </w:tcPr>
          <w:p w14:paraId="7B64DD5E" w14:textId="77777777" w:rsidR="008A1DBA" w:rsidRDefault="00FE7B92">
            <w:pPr>
              <w:pStyle w:val="TableParagraph"/>
              <w:ind w:left="93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932" w:type="dxa"/>
          </w:tcPr>
          <w:p w14:paraId="678D50AA" w14:textId="77777777" w:rsidR="008A1DBA" w:rsidRDefault="00FE7B92">
            <w:pPr>
              <w:pStyle w:val="TableParagraph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</w:tr>
      <w:tr w:rsidR="008A1DBA" w14:paraId="16323C2E" w14:textId="77777777">
        <w:trPr>
          <w:trHeight w:hRule="exact" w:val="292"/>
        </w:trPr>
        <w:tc>
          <w:tcPr>
            <w:tcW w:w="2294" w:type="dxa"/>
            <w:tcBorders>
              <w:bottom w:val="single" w:sz="8" w:space="0" w:color="FFFFFF"/>
            </w:tcBorders>
          </w:tcPr>
          <w:p w14:paraId="7B79A9D6" w14:textId="77777777" w:rsidR="008A1DBA" w:rsidRDefault="008A1DBA"/>
        </w:tc>
        <w:tc>
          <w:tcPr>
            <w:tcW w:w="2810" w:type="dxa"/>
            <w:tcBorders>
              <w:bottom w:val="single" w:sz="8" w:space="0" w:color="FFFFFF"/>
            </w:tcBorders>
          </w:tcPr>
          <w:p w14:paraId="05756A83" w14:textId="77777777" w:rsidR="008A1DBA" w:rsidRDefault="00FE7B92">
            <w:pPr>
              <w:pStyle w:val="TableParagraph"/>
              <w:ind w:left="388" w:right="388"/>
              <w:rPr>
                <w:b/>
                <w:sz w:val="16"/>
              </w:rPr>
            </w:pPr>
            <w:r>
              <w:rPr>
                <w:b/>
                <w:sz w:val="16"/>
              </w:rPr>
              <w:t>System</w:t>
            </w:r>
          </w:p>
        </w:tc>
        <w:tc>
          <w:tcPr>
            <w:tcW w:w="1031" w:type="dxa"/>
            <w:tcBorders>
              <w:bottom w:val="single" w:sz="8" w:space="0" w:color="FFFFFF"/>
            </w:tcBorders>
          </w:tcPr>
          <w:p w14:paraId="0483C922" w14:textId="77777777" w:rsidR="008A1DBA" w:rsidRDefault="00FE7B92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Number of</w:t>
            </w:r>
          </w:p>
        </w:tc>
        <w:tc>
          <w:tcPr>
            <w:tcW w:w="2572" w:type="dxa"/>
            <w:gridSpan w:val="3"/>
          </w:tcPr>
          <w:p w14:paraId="4EC7D0E7" w14:textId="77777777" w:rsidR="008A1DBA" w:rsidRDefault="00FE7B92">
            <w:pPr>
              <w:pStyle w:val="TableParagraph"/>
              <w:ind w:left="958" w:right="966"/>
              <w:rPr>
                <w:b/>
                <w:sz w:val="16"/>
              </w:rPr>
            </w:pPr>
            <w:r>
              <w:rPr>
                <w:b/>
                <w:sz w:val="16"/>
              </w:rPr>
              <w:t>Heating</w:t>
            </w:r>
          </w:p>
        </w:tc>
        <w:tc>
          <w:tcPr>
            <w:tcW w:w="1482" w:type="dxa"/>
            <w:gridSpan w:val="2"/>
          </w:tcPr>
          <w:p w14:paraId="62A6068E" w14:textId="77777777" w:rsidR="008A1DBA" w:rsidRDefault="00FE7B92">
            <w:pPr>
              <w:pStyle w:val="TableParagraph"/>
              <w:ind w:left="4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Cooling</w:t>
            </w:r>
          </w:p>
        </w:tc>
        <w:tc>
          <w:tcPr>
            <w:tcW w:w="1061" w:type="dxa"/>
            <w:tcBorders>
              <w:bottom w:val="single" w:sz="8" w:space="0" w:color="FFFFFF"/>
            </w:tcBorders>
          </w:tcPr>
          <w:p w14:paraId="16567138" w14:textId="77777777" w:rsidR="008A1DBA" w:rsidRDefault="00FE7B92">
            <w:pPr>
              <w:pStyle w:val="TableParagraph"/>
              <w:ind w:left="100"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Zonally</w:t>
            </w:r>
          </w:p>
        </w:tc>
        <w:tc>
          <w:tcPr>
            <w:tcW w:w="1199" w:type="dxa"/>
            <w:tcBorders>
              <w:bottom w:val="single" w:sz="8" w:space="0" w:color="FFFFFF"/>
            </w:tcBorders>
          </w:tcPr>
          <w:p w14:paraId="0D423FF2" w14:textId="77777777" w:rsidR="008A1DBA" w:rsidRDefault="00FE7B92">
            <w:pPr>
              <w:pStyle w:val="TableParagraph"/>
              <w:ind w:left="93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Compressor</w:t>
            </w:r>
          </w:p>
        </w:tc>
        <w:tc>
          <w:tcPr>
            <w:tcW w:w="1932" w:type="dxa"/>
            <w:tcBorders>
              <w:bottom w:val="single" w:sz="8" w:space="0" w:color="FFFFFF"/>
            </w:tcBorders>
          </w:tcPr>
          <w:p w14:paraId="419BEF25" w14:textId="77777777" w:rsidR="008A1DBA" w:rsidRDefault="00FE7B92">
            <w:pPr>
              <w:pStyle w:val="TableParagraph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HERS</w:t>
            </w:r>
          </w:p>
        </w:tc>
      </w:tr>
      <w:tr w:rsidR="008A1DBA" w14:paraId="1D1D9044" w14:textId="77777777">
        <w:trPr>
          <w:trHeight w:hRule="exact" w:val="292"/>
        </w:trPr>
        <w:tc>
          <w:tcPr>
            <w:tcW w:w="2294" w:type="dxa"/>
            <w:tcBorders>
              <w:top w:val="single" w:sz="8" w:space="0" w:color="FFFFFF"/>
            </w:tcBorders>
          </w:tcPr>
          <w:p w14:paraId="203B6D1B" w14:textId="77777777" w:rsidR="008A1DBA" w:rsidRDefault="00FE7B92">
            <w:pPr>
              <w:pStyle w:val="TableParagraph"/>
              <w:ind w:left="814" w:right="814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810" w:type="dxa"/>
            <w:tcBorders>
              <w:top w:val="single" w:sz="8" w:space="0" w:color="FFFFFF"/>
            </w:tcBorders>
          </w:tcPr>
          <w:p w14:paraId="22D567B9" w14:textId="77777777" w:rsidR="008A1DBA" w:rsidRDefault="00FE7B92">
            <w:pPr>
              <w:pStyle w:val="TableParagraph"/>
              <w:ind w:left="388" w:right="388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031" w:type="dxa"/>
            <w:tcBorders>
              <w:top w:val="single" w:sz="8" w:space="0" w:color="FFFFFF"/>
            </w:tcBorders>
          </w:tcPr>
          <w:p w14:paraId="6FF8DF8C" w14:textId="77777777" w:rsidR="008A1DBA" w:rsidRDefault="00FE7B92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Units</w:t>
            </w:r>
          </w:p>
        </w:tc>
        <w:tc>
          <w:tcPr>
            <w:tcW w:w="1031" w:type="dxa"/>
          </w:tcPr>
          <w:p w14:paraId="39A4F8AB" w14:textId="77777777" w:rsidR="008A1DBA" w:rsidRDefault="00FE7B92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HSPF/COP</w:t>
            </w:r>
          </w:p>
        </w:tc>
        <w:tc>
          <w:tcPr>
            <w:tcW w:w="750" w:type="dxa"/>
          </w:tcPr>
          <w:p w14:paraId="08E486E0" w14:textId="77777777" w:rsidR="008A1DBA" w:rsidRDefault="00FE7B92">
            <w:pPr>
              <w:pStyle w:val="TableParagraph"/>
              <w:ind w:left="82" w:right="82"/>
              <w:rPr>
                <w:b/>
                <w:sz w:val="16"/>
              </w:rPr>
            </w:pPr>
            <w:r>
              <w:rPr>
                <w:b/>
                <w:sz w:val="16"/>
              </w:rPr>
              <w:t>Cap 47</w:t>
            </w:r>
          </w:p>
        </w:tc>
        <w:tc>
          <w:tcPr>
            <w:tcW w:w="791" w:type="dxa"/>
          </w:tcPr>
          <w:p w14:paraId="4216EF2E" w14:textId="77777777" w:rsidR="008A1DBA" w:rsidRDefault="00FE7B92">
            <w:pPr>
              <w:pStyle w:val="TableParagraph"/>
              <w:ind w:left="10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Cap 17</w:t>
            </w:r>
          </w:p>
        </w:tc>
        <w:tc>
          <w:tcPr>
            <w:tcW w:w="801" w:type="dxa"/>
          </w:tcPr>
          <w:p w14:paraId="04E28D35" w14:textId="77777777" w:rsidR="008A1DBA" w:rsidRDefault="00FE7B92">
            <w:pPr>
              <w:pStyle w:val="TableParagraph"/>
              <w:ind w:left="152" w:right="152"/>
              <w:rPr>
                <w:b/>
                <w:sz w:val="16"/>
              </w:rPr>
            </w:pPr>
            <w:r>
              <w:rPr>
                <w:b/>
                <w:sz w:val="16"/>
              </w:rPr>
              <w:t>SEER</w:t>
            </w:r>
          </w:p>
        </w:tc>
        <w:tc>
          <w:tcPr>
            <w:tcW w:w="680" w:type="dxa"/>
          </w:tcPr>
          <w:p w14:paraId="024FE766" w14:textId="77777777" w:rsidR="008A1DBA" w:rsidRDefault="00FE7B92">
            <w:pPr>
              <w:pStyle w:val="TableParagraph"/>
              <w:ind w:left="145" w:right="145"/>
              <w:rPr>
                <w:b/>
                <w:sz w:val="16"/>
              </w:rPr>
            </w:pPr>
            <w:r>
              <w:rPr>
                <w:b/>
                <w:sz w:val="16"/>
              </w:rPr>
              <w:t>EER</w:t>
            </w:r>
          </w:p>
        </w:tc>
        <w:tc>
          <w:tcPr>
            <w:tcW w:w="1061" w:type="dxa"/>
            <w:tcBorders>
              <w:top w:val="single" w:sz="8" w:space="0" w:color="FFFFFF"/>
            </w:tcBorders>
          </w:tcPr>
          <w:p w14:paraId="4E6CEFEC" w14:textId="77777777" w:rsidR="008A1DBA" w:rsidRDefault="00FE7B92">
            <w:pPr>
              <w:pStyle w:val="TableParagraph"/>
              <w:ind w:left="100" w:right="100"/>
              <w:rPr>
                <w:b/>
                <w:sz w:val="16"/>
              </w:rPr>
            </w:pPr>
            <w:r>
              <w:rPr>
                <w:b/>
                <w:sz w:val="16"/>
              </w:rPr>
              <w:t>Controlled</w:t>
            </w:r>
          </w:p>
        </w:tc>
        <w:tc>
          <w:tcPr>
            <w:tcW w:w="1199" w:type="dxa"/>
            <w:tcBorders>
              <w:top w:val="single" w:sz="8" w:space="0" w:color="FFFFFF"/>
            </w:tcBorders>
          </w:tcPr>
          <w:p w14:paraId="443D0F99" w14:textId="77777777" w:rsidR="008A1DBA" w:rsidRDefault="00FE7B92">
            <w:pPr>
              <w:pStyle w:val="TableParagraph"/>
              <w:ind w:left="93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932" w:type="dxa"/>
            <w:tcBorders>
              <w:top w:val="single" w:sz="8" w:space="0" w:color="FFFFFF"/>
            </w:tcBorders>
          </w:tcPr>
          <w:p w14:paraId="758C2969" w14:textId="77777777" w:rsidR="008A1DBA" w:rsidRDefault="00FE7B92">
            <w:pPr>
              <w:pStyle w:val="TableParagraph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Verification</w:t>
            </w:r>
          </w:p>
        </w:tc>
      </w:tr>
      <w:tr w:rsidR="008A1DBA" w14:paraId="28B6C9BB" w14:textId="77777777">
        <w:trPr>
          <w:trHeight w:hRule="exact" w:val="292"/>
        </w:trPr>
        <w:tc>
          <w:tcPr>
            <w:tcW w:w="2294" w:type="dxa"/>
          </w:tcPr>
          <w:p w14:paraId="12344291" w14:textId="77777777" w:rsidR="008A1DBA" w:rsidRDefault="00FE7B92">
            <w:pPr>
              <w:pStyle w:val="TableParagraph"/>
              <w:ind w:left="814" w:right="814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</w:p>
        </w:tc>
        <w:tc>
          <w:tcPr>
            <w:tcW w:w="2810" w:type="dxa"/>
          </w:tcPr>
          <w:p w14:paraId="79EA818D" w14:textId="77777777" w:rsidR="008A1DBA" w:rsidRDefault="00FE7B92">
            <w:pPr>
              <w:pStyle w:val="TableParagraph"/>
              <w:ind w:left="388" w:right="388"/>
              <w:rPr>
                <w:sz w:val="16"/>
              </w:rPr>
            </w:pPr>
            <w:proofErr w:type="spellStart"/>
            <w:r>
              <w:rPr>
                <w:sz w:val="16"/>
              </w:rPr>
              <w:t>DuctlessMiniSplitHeatPump</w:t>
            </w:r>
            <w:proofErr w:type="spellEnd"/>
          </w:p>
        </w:tc>
        <w:tc>
          <w:tcPr>
            <w:tcW w:w="1031" w:type="dxa"/>
          </w:tcPr>
          <w:p w14:paraId="3478E600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031" w:type="dxa"/>
          </w:tcPr>
          <w:p w14:paraId="1D1C5782" w14:textId="77777777" w:rsidR="008A1DBA" w:rsidRDefault="00FE7B92">
            <w:pPr>
              <w:pStyle w:val="TableParagraph"/>
              <w:ind w:left="76" w:right="76"/>
              <w:rPr>
                <w:sz w:val="16"/>
              </w:rPr>
            </w:pPr>
            <w:r>
              <w:rPr>
                <w:sz w:val="16"/>
              </w:rPr>
              <w:t>8.2</w:t>
            </w:r>
          </w:p>
        </w:tc>
        <w:tc>
          <w:tcPr>
            <w:tcW w:w="750" w:type="dxa"/>
          </w:tcPr>
          <w:p w14:paraId="6355D0F8" w14:textId="77777777" w:rsidR="008A1DBA" w:rsidRDefault="00FE7B92">
            <w:pPr>
              <w:pStyle w:val="TableParagraph"/>
              <w:ind w:left="82" w:right="82"/>
              <w:rPr>
                <w:sz w:val="16"/>
              </w:rPr>
            </w:pPr>
            <w:r>
              <w:rPr>
                <w:sz w:val="16"/>
              </w:rPr>
              <w:t>36000</w:t>
            </w:r>
          </w:p>
        </w:tc>
        <w:tc>
          <w:tcPr>
            <w:tcW w:w="791" w:type="dxa"/>
          </w:tcPr>
          <w:p w14:paraId="6E3EA384" w14:textId="77777777" w:rsidR="008A1DBA" w:rsidRDefault="00FE7B92">
            <w:pPr>
              <w:pStyle w:val="TableParagraph"/>
              <w:ind w:left="102" w:right="102"/>
              <w:rPr>
                <w:sz w:val="16"/>
              </w:rPr>
            </w:pPr>
            <w:r>
              <w:rPr>
                <w:sz w:val="16"/>
              </w:rPr>
              <w:t>24000</w:t>
            </w:r>
          </w:p>
        </w:tc>
        <w:tc>
          <w:tcPr>
            <w:tcW w:w="801" w:type="dxa"/>
          </w:tcPr>
          <w:p w14:paraId="7413EE98" w14:textId="77777777" w:rsidR="008A1DBA" w:rsidRDefault="00FE7B92">
            <w:pPr>
              <w:pStyle w:val="TableParagraph"/>
              <w:ind w:left="152" w:right="152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</w:tcPr>
          <w:p w14:paraId="3BB52FEF" w14:textId="77777777" w:rsidR="008A1DBA" w:rsidRDefault="00FE7B92">
            <w:pPr>
              <w:pStyle w:val="TableParagraph"/>
              <w:ind w:left="145" w:right="145"/>
              <w:rPr>
                <w:sz w:val="16"/>
              </w:rPr>
            </w:pPr>
            <w:r>
              <w:rPr>
                <w:sz w:val="16"/>
              </w:rPr>
              <w:t>11.7</w:t>
            </w:r>
          </w:p>
        </w:tc>
        <w:tc>
          <w:tcPr>
            <w:tcW w:w="1061" w:type="dxa"/>
          </w:tcPr>
          <w:p w14:paraId="30FCC143" w14:textId="77777777" w:rsidR="008A1DBA" w:rsidRDefault="00FE7B92">
            <w:pPr>
              <w:pStyle w:val="TableParagraph"/>
              <w:ind w:left="100" w:right="100"/>
              <w:rPr>
                <w:sz w:val="16"/>
              </w:rPr>
            </w:pPr>
            <w:r>
              <w:rPr>
                <w:sz w:val="16"/>
              </w:rPr>
              <w:t>Not Zonal</w:t>
            </w:r>
          </w:p>
        </w:tc>
        <w:tc>
          <w:tcPr>
            <w:tcW w:w="1199" w:type="dxa"/>
          </w:tcPr>
          <w:p w14:paraId="6B8EEE38" w14:textId="77777777" w:rsidR="008A1DBA" w:rsidRDefault="00FE7B92">
            <w:pPr>
              <w:pStyle w:val="TableParagraph"/>
              <w:ind w:left="93" w:right="93"/>
              <w:rPr>
                <w:sz w:val="16"/>
              </w:rPr>
            </w:pPr>
            <w:r>
              <w:rPr>
                <w:sz w:val="16"/>
              </w:rPr>
              <w:t>Single Speed</w:t>
            </w:r>
          </w:p>
        </w:tc>
        <w:tc>
          <w:tcPr>
            <w:tcW w:w="1932" w:type="dxa"/>
          </w:tcPr>
          <w:p w14:paraId="6555D41A" w14:textId="77777777" w:rsidR="008A1DBA" w:rsidRDefault="00FE7B92">
            <w:pPr>
              <w:pStyle w:val="TableParagraph"/>
              <w:ind w:left="277" w:right="277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>-hers-cool</w:t>
            </w:r>
          </w:p>
        </w:tc>
      </w:tr>
    </w:tbl>
    <w:p w14:paraId="0765CE13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3078"/>
        <w:gridCol w:w="2234"/>
        <w:gridCol w:w="2132"/>
        <w:gridCol w:w="2134"/>
        <w:gridCol w:w="2125"/>
      </w:tblGrid>
      <w:tr w:rsidR="008A1DBA" w14:paraId="671E0576" w14:textId="77777777">
        <w:trPr>
          <w:trHeight w:hRule="exact" w:val="292"/>
        </w:trPr>
        <w:tc>
          <w:tcPr>
            <w:tcW w:w="14380" w:type="dxa"/>
            <w:gridSpan w:val="6"/>
          </w:tcPr>
          <w:p w14:paraId="679F58C9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COOLING - HERS VERIFICATION</w:t>
            </w:r>
          </w:p>
        </w:tc>
      </w:tr>
      <w:tr w:rsidR="008A1DBA" w14:paraId="588F954E" w14:textId="77777777">
        <w:trPr>
          <w:trHeight w:hRule="exact" w:val="292"/>
        </w:trPr>
        <w:tc>
          <w:tcPr>
            <w:tcW w:w="2677" w:type="dxa"/>
          </w:tcPr>
          <w:p w14:paraId="05C47608" w14:textId="77777777" w:rsidR="008A1DBA" w:rsidRDefault="00FE7B92">
            <w:pPr>
              <w:pStyle w:val="TableParagraph"/>
              <w:ind w:left="650" w:right="650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078" w:type="dxa"/>
          </w:tcPr>
          <w:p w14:paraId="5CF0D58A" w14:textId="77777777" w:rsidR="008A1DBA" w:rsidRDefault="00FE7B92">
            <w:pPr>
              <w:pStyle w:val="TableParagraph"/>
              <w:ind w:left="921" w:right="921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234" w:type="dxa"/>
          </w:tcPr>
          <w:p w14:paraId="1E3CF7A9" w14:textId="77777777" w:rsidR="008A1DBA" w:rsidRDefault="00FE7B92">
            <w:pPr>
              <w:pStyle w:val="TableParagraph"/>
              <w:ind w:left="549" w:right="549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132" w:type="dxa"/>
          </w:tcPr>
          <w:p w14:paraId="23F5D0C8" w14:textId="77777777" w:rsidR="008A1DBA" w:rsidRDefault="00FE7B92">
            <w:pPr>
              <w:pStyle w:val="TableParagraph"/>
              <w:ind w:left="555" w:right="555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134" w:type="dxa"/>
          </w:tcPr>
          <w:p w14:paraId="28575FF3" w14:textId="77777777" w:rsidR="008A1DBA" w:rsidRDefault="00FE7B92">
            <w:pPr>
              <w:pStyle w:val="TableParagraph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124" w:type="dxa"/>
          </w:tcPr>
          <w:p w14:paraId="3B08B835" w14:textId="77777777" w:rsidR="008A1DBA" w:rsidRDefault="00FE7B92">
            <w:pPr>
              <w:pStyle w:val="TableParagraph"/>
              <w:ind w:left="707" w:right="707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1A23C27A" w14:textId="77777777">
        <w:trPr>
          <w:trHeight w:hRule="exact" w:val="484"/>
        </w:trPr>
        <w:tc>
          <w:tcPr>
            <w:tcW w:w="2677" w:type="dxa"/>
          </w:tcPr>
          <w:p w14:paraId="175FB930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E5036D6" w14:textId="77777777" w:rsidR="008A1DBA" w:rsidRDefault="00FE7B92">
            <w:pPr>
              <w:pStyle w:val="TableParagraph"/>
              <w:spacing w:before="0"/>
              <w:ind w:left="650" w:right="650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078" w:type="dxa"/>
          </w:tcPr>
          <w:p w14:paraId="765485C2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39C5166" w14:textId="77777777" w:rsidR="008A1DBA" w:rsidRDefault="00FE7B92">
            <w:pPr>
              <w:pStyle w:val="TableParagraph"/>
              <w:spacing w:before="0"/>
              <w:ind w:left="921" w:right="922"/>
              <w:rPr>
                <w:b/>
                <w:sz w:val="16"/>
              </w:rPr>
            </w:pPr>
            <w:r>
              <w:rPr>
                <w:b/>
                <w:sz w:val="16"/>
              </w:rPr>
              <w:t>Verified Airflow</w:t>
            </w:r>
          </w:p>
        </w:tc>
        <w:tc>
          <w:tcPr>
            <w:tcW w:w="2234" w:type="dxa"/>
          </w:tcPr>
          <w:p w14:paraId="3EEB7B83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6AEE390A" w14:textId="77777777" w:rsidR="008A1DBA" w:rsidRDefault="00FE7B92">
            <w:pPr>
              <w:pStyle w:val="TableParagraph"/>
              <w:spacing w:before="0"/>
              <w:ind w:left="549" w:right="549"/>
              <w:rPr>
                <w:b/>
                <w:sz w:val="16"/>
              </w:rPr>
            </w:pPr>
            <w:r>
              <w:rPr>
                <w:b/>
                <w:sz w:val="16"/>
              </w:rPr>
              <w:t>Airflow Target</w:t>
            </w:r>
          </w:p>
        </w:tc>
        <w:tc>
          <w:tcPr>
            <w:tcW w:w="2132" w:type="dxa"/>
          </w:tcPr>
          <w:p w14:paraId="500F166A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6DDBBBFE" w14:textId="77777777" w:rsidR="008A1DBA" w:rsidRDefault="00FE7B92">
            <w:pPr>
              <w:pStyle w:val="TableParagraph"/>
              <w:spacing w:before="0"/>
              <w:ind w:left="555" w:right="555"/>
              <w:rPr>
                <w:b/>
                <w:sz w:val="16"/>
              </w:rPr>
            </w:pPr>
            <w:r>
              <w:rPr>
                <w:b/>
                <w:sz w:val="16"/>
              </w:rPr>
              <w:t>Verified EER</w:t>
            </w:r>
          </w:p>
        </w:tc>
        <w:tc>
          <w:tcPr>
            <w:tcW w:w="2134" w:type="dxa"/>
          </w:tcPr>
          <w:p w14:paraId="21C7F729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F61AB5A" w14:textId="77777777" w:rsidR="008A1DBA" w:rsidRDefault="00FE7B92">
            <w:pPr>
              <w:pStyle w:val="TableParagraph"/>
              <w:spacing w:before="0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Verified SEER</w:t>
            </w:r>
          </w:p>
        </w:tc>
        <w:tc>
          <w:tcPr>
            <w:tcW w:w="2124" w:type="dxa"/>
          </w:tcPr>
          <w:p w14:paraId="30F74BCD" w14:textId="77777777" w:rsidR="008A1DBA" w:rsidRDefault="00FE7B92">
            <w:pPr>
              <w:pStyle w:val="TableParagraph"/>
              <w:spacing w:line="249" w:lineRule="auto"/>
              <w:ind w:left="776" w:hanging="46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Verified Refrigerant Charge</w:t>
            </w:r>
          </w:p>
        </w:tc>
      </w:tr>
      <w:tr w:rsidR="008A1DBA" w14:paraId="76584A44" w14:textId="77777777">
        <w:trPr>
          <w:trHeight w:hRule="exact" w:val="292"/>
        </w:trPr>
        <w:tc>
          <w:tcPr>
            <w:tcW w:w="2677" w:type="dxa"/>
          </w:tcPr>
          <w:p w14:paraId="68E89557" w14:textId="77777777" w:rsidR="008A1DBA" w:rsidRDefault="00FE7B92">
            <w:pPr>
              <w:pStyle w:val="TableParagraph"/>
              <w:ind w:left="650" w:right="650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>-hers-cool</w:t>
            </w:r>
          </w:p>
        </w:tc>
        <w:tc>
          <w:tcPr>
            <w:tcW w:w="3078" w:type="dxa"/>
          </w:tcPr>
          <w:p w14:paraId="3DB60E56" w14:textId="77777777" w:rsidR="008A1DBA" w:rsidRDefault="00FE7B92">
            <w:pPr>
              <w:pStyle w:val="TableParagraph"/>
              <w:ind w:left="921" w:right="921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2234" w:type="dxa"/>
          </w:tcPr>
          <w:p w14:paraId="0C50CA05" w14:textId="77777777" w:rsidR="008A1DBA" w:rsidRDefault="008A1DBA"/>
        </w:tc>
        <w:tc>
          <w:tcPr>
            <w:tcW w:w="2132" w:type="dxa"/>
          </w:tcPr>
          <w:p w14:paraId="1262CDF4" w14:textId="77777777" w:rsidR="008A1DBA" w:rsidRDefault="00FE7B92">
            <w:pPr>
              <w:pStyle w:val="TableParagraph"/>
              <w:ind w:left="555" w:right="555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2134" w:type="dxa"/>
          </w:tcPr>
          <w:p w14:paraId="7383BC97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2124" w:type="dxa"/>
          </w:tcPr>
          <w:p w14:paraId="1FE6DA7A" w14:textId="77777777" w:rsidR="008A1DBA" w:rsidRDefault="00FE7B92">
            <w:pPr>
              <w:pStyle w:val="TableParagraph"/>
              <w:ind w:left="707" w:right="707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 w14:paraId="34260BA3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8"/>
        <w:gridCol w:w="2908"/>
        <w:gridCol w:w="2908"/>
        <w:gridCol w:w="2014"/>
        <w:gridCol w:w="2016"/>
        <w:gridCol w:w="2006"/>
      </w:tblGrid>
      <w:tr w:rsidR="008A1DBA" w14:paraId="3E1E4D61" w14:textId="77777777">
        <w:trPr>
          <w:trHeight w:hRule="exact" w:val="292"/>
        </w:trPr>
        <w:tc>
          <w:tcPr>
            <w:tcW w:w="14380" w:type="dxa"/>
            <w:gridSpan w:val="6"/>
          </w:tcPr>
          <w:p w14:paraId="32994CA6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IAQ (Indoor Air Quality) FANS</w:t>
            </w:r>
          </w:p>
        </w:tc>
      </w:tr>
      <w:tr w:rsidR="008A1DBA" w14:paraId="5CE57538" w14:textId="77777777">
        <w:trPr>
          <w:trHeight w:hRule="exact" w:val="292"/>
        </w:trPr>
        <w:tc>
          <w:tcPr>
            <w:tcW w:w="2528" w:type="dxa"/>
          </w:tcPr>
          <w:p w14:paraId="2B8B4A3F" w14:textId="77777777" w:rsidR="008A1DBA" w:rsidRDefault="00FE7B92">
            <w:pPr>
              <w:pStyle w:val="TableParagraph"/>
              <w:ind w:left="571" w:right="571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908" w:type="dxa"/>
          </w:tcPr>
          <w:p w14:paraId="19AC1BB8" w14:textId="77777777" w:rsidR="008A1DBA" w:rsidRDefault="00FE7B92">
            <w:pPr>
              <w:pStyle w:val="TableParagraph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908" w:type="dxa"/>
          </w:tcPr>
          <w:p w14:paraId="7AB02A99" w14:textId="77777777" w:rsidR="008A1DBA" w:rsidRDefault="00FE7B92">
            <w:pPr>
              <w:pStyle w:val="TableParagraph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014" w:type="dxa"/>
          </w:tcPr>
          <w:p w14:paraId="535F17BB" w14:textId="77777777" w:rsidR="008A1DBA" w:rsidRDefault="00FE7B92">
            <w:pPr>
              <w:pStyle w:val="TableParagraph"/>
              <w:ind w:left="461" w:right="461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016" w:type="dxa"/>
          </w:tcPr>
          <w:p w14:paraId="021E4D5C" w14:textId="77777777" w:rsidR="008A1DBA" w:rsidRDefault="00FE7B92">
            <w:pPr>
              <w:pStyle w:val="TableParagraph"/>
              <w:ind w:left="90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006" w:type="dxa"/>
          </w:tcPr>
          <w:p w14:paraId="5F8A6F87" w14:textId="77777777" w:rsidR="008A1DBA" w:rsidRDefault="00FE7B92">
            <w:pPr>
              <w:pStyle w:val="TableParagraph"/>
              <w:ind w:left="292" w:right="292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58DDA70D" w14:textId="77777777">
        <w:trPr>
          <w:trHeight w:hRule="exact" w:val="484"/>
        </w:trPr>
        <w:tc>
          <w:tcPr>
            <w:tcW w:w="2528" w:type="dxa"/>
          </w:tcPr>
          <w:p w14:paraId="69CEDAC1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3FAB1028" w14:textId="77777777" w:rsidR="008A1DBA" w:rsidRDefault="00FE7B92">
            <w:pPr>
              <w:pStyle w:val="TableParagraph"/>
              <w:spacing w:before="0"/>
              <w:ind w:left="571" w:right="572"/>
              <w:rPr>
                <w:b/>
                <w:sz w:val="16"/>
              </w:rPr>
            </w:pPr>
            <w:r>
              <w:rPr>
                <w:b/>
                <w:sz w:val="16"/>
              </w:rPr>
              <w:t>Dwelling Unit</w:t>
            </w:r>
          </w:p>
        </w:tc>
        <w:tc>
          <w:tcPr>
            <w:tcW w:w="2908" w:type="dxa"/>
          </w:tcPr>
          <w:p w14:paraId="2097938B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7203FA22" w14:textId="77777777" w:rsidR="008A1DBA" w:rsidRDefault="00FE7B92">
            <w:pPr>
              <w:pStyle w:val="TableParagraph"/>
              <w:spacing w:before="0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IAQ CFM</w:t>
            </w:r>
          </w:p>
        </w:tc>
        <w:tc>
          <w:tcPr>
            <w:tcW w:w="2908" w:type="dxa"/>
          </w:tcPr>
          <w:p w14:paraId="1D9FE4DD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1A1BA52A" w14:textId="77777777" w:rsidR="008A1DBA" w:rsidRDefault="00FE7B92">
            <w:pPr>
              <w:pStyle w:val="TableParagraph"/>
              <w:spacing w:before="0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IAQ Watts/CFM</w:t>
            </w:r>
          </w:p>
        </w:tc>
        <w:tc>
          <w:tcPr>
            <w:tcW w:w="2014" w:type="dxa"/>
          </w:tcPr>
          <w:p w14:paraId="319BFC8C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8345ADB" w14:textId="77777777" w:rsidR="008A1DBA" w:rsidRDefault="00FE7B92">
            <w:pPr>
              <w:pStyle w:val="TableParagraph"/>
              <w:spacing w:before="0"/>
              <w:ind w:left="461" w:right="461"/>
              <w:rPr>
                <w:b/>
                <w:sz w:val="16"/>
              </w:rPr>
            </w:pPr>
            <w:r>
              <w:rPr>
                <w:b/>
                <w:sz w:val="16"/>
              </w:rPr>
              <w:t>IAQ Fan Type</w:t>
            </w:r>
          </w:p>
        </w:tc>
        <w:tc>
          <w:tcPr>
            <w:tcW w:w="2016" w:type="dxa"/>
          </w:tcPr>
          <w:p w14:paraId="1B8E4ECA" w14:textId="77777777" w:rsidR="008A1DBA" w:rsidRDefault="00FE7B92">
            <w:pPr>
              <w:pStyle w:val="TableParagraph"/>
              <w:spacing w:line="249" w:lineRule="auto"/>
              <w:ind w:left="357" w:right="338" w:firstLine="1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IAQ Recovery </w:t>
            </w:r>
            <w:proofErr w:type="gramStart"/>
            <w:r>
              <w:rPr>
                <w:b/>
                <w:sz w:val="16"/>
              </w:rPr>
              <w:t>Effectiveness(</w:t>
            </w:r>
            <w:proofErr w:type="gramEnd"/>
            <w:r>
              <w:rPr>
                <w:b/>
                <w:sz w:val="16"/>
              </w:rPr>
              <w:t>%)</w:t>
            </w:r>
          </w:p>
        </w:tc>
        <w:tc>
          <w:tcPr>
            <w:tcW w:w="2006" w:type="dxa"/>
          </w:tcPr>
          <w:p w14:paraId="3D715CF2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1078748" w14:textId="77777777" w:rsidR="008A1DBA" w:rsidRDefault="00FE7B92">
            <w:pPr>
              <w:pStyle w:val="TableParagraph"/>
              <w:spacing w:before="0"/>
              <w:ind w:left="292" w:right="293"/>
              <w:rPr>
                <w:b/>
                <w:sz w:val="16"/>
              </w:rPr>
            </w:pPr>
            <w:r>
              <w:rPr>
                <w:b/>
                <w:sz w:val="16"/>
              </w:rPr>
              <w:t>HERS Verification</w:t>
            </w:r>
          </w:p>
        </w:tc>
      </w:tr>
      <w:tr w:rsidR="008A1DBA" w14:paraId="4F229F79" w14:textId="77777777">
        <w:trPr>
          <w:trHeight w:hRule="exact" w:val="292"/>
        </w:trPr>
        <w:tc>
          <w:tcPr>
            <w:tcW w:w="2528" w:type="dxa"/>
          </w:tcPr>
          <w:p w14:paraId="4A5E8C04" w14:textId="77777777" w:rsidR="008A1DBA" w:rsidRDefault="00FE7B92">
            <w:pPr>
              <w:pStyle w:val="TableParagraph"/>
              <w:ind w:left="571" w:right="572"/>
              <w:rPr>
                <w:sz w:val="16"/>
              </w:rPr>
            </w:pPr>
            <w:proofErr w:type="spellStart"/>
            <w:r>
              <w:rPr>
                <w:sz w:val="16"/>
              </w:rPr>
              <w:t>SFam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IAQVentRpt</w:t>
            </w:r>
            <w:bookmarkStart w:id="671" w:name="_GoBack"/>
            <w:bookmarkEnd w:id="671"/>
            <w:proofErr w:type="spellEnd"/>
          </w:p>
        </w:tc>
        <w:tc>
          <w:tcPr>
            <w:tcW w:w="2908" w:type="dxa"/>
          </w:tcPr>
          <w:p w14:paraId="282E5DAE" w14:textId="77777777" w:rsidR="008A1DBA" w:rsidRDefault="00FE7B92">
            <w:pPr>
              <w:pStyle w:val="TableParagraph"/>
              <w:ind w:left="846" w:right="846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2908" w:type="dxa"/>
          </w:tcPr>
          <w:p w14:paraId="15CCA917" w14:textId="77777777" w:rsidR="008A1DBA" w:rsidRDefault="00FE7B92">
            <w:pPr>
              <w:pStyle w:val="TableParagraph"/>
              <w:ind w:left="846" w:right="846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014" w:type="dxa"/>
          </w:tcPr>
          <w:p w14:paraId="677F98C4" w14:textId="77777777" w:rsidR="008A1DBA" w:rsidRDefault="00FE7B92">
            <w:pPr>
              <w:pStyle w:val="TableParagraph"/>
              <w:ind w:left="461" w:right="461"/>
              <w:rPr>
                <w:sz w:val="16"/>
              </w:rPr>
            </w:pPr>
            <w:commentRangeStart w:id="672"/>
            <w:r>
              <w:rPr>
                <w:sz w:val="16"/>
              </w:rPr>
              <w:t>Default</w:t>
            </w:r>
            <w:commentRangeEnd w:id="672"/>
            <w:r w:rsidR="00306AD3">
              <w:rPr>
                <w:rStyle w:val="CommentReference"/>
                <w:rFonts w:asciiTheme="minorHAnsi" w:eastAsiaTheme="minorHAnsi" w:hAnsiTheme="minorHAnsi" w:cs="Times New Roman"/>
              </w:rPr>
              <w:commentReference w:id="672"/>
            </w:r>
          </w:p>
        </w:tc>
        <w:tc>
          <w:tcPr>
            <w:tcW w:w="2016" w:type="dxa"/>
          </w:tcPr>
          <w:p w14:paraId="25148700" w14:textId="170EACB4" w:rsidR="008A1DBA" w:rsidRDefault="00FE7B92">
            <w:pPr>
              <w:pStyle w:val="TableParagraph"/>
              <w:ind w:left="953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  <w:ins w:id="673" w:author="DPepetone" w:date="2017-11-05T09:33:00Z">
              <w:r w:rsidR="00756680">
                <w:rPr>
                  <w:w w:val="99"/>
                  <w:sz w:val="16"/>
                </w:rPr>
                <w:t>0</w:t>
              </w:r>
            </w:ins>
          </w:p>
        </w:tc>
        <w:tc>
          <w:tcPr>
            <w:tcW w:w="2006" w:type="dxa"/>
          </w:tcPr>
          <w:p w14:paraId="1F8BBEC7" w14:textId="77777777" w:rsidR="008A1DBA" w:rsidRDefault="00FE7B92">
            <w:pPr>
              <w:pStyle w:val="TableParagraph"/>
              <w:ind w:left="292" w:right="292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 w14:paraId="7E4CD439" w14:textId="77777777" w:rsidR="008A1DBA" w:rsidRDefault="008A1DBA">
      <w:pPr>
        <w:rPr>
          <w:sz w:val="16"/>
        </w:rPr>
        <w:sectPr w:rsidR="008A1DBA">
          <w:pgSz w:w="15840" w:h="12240" w:orient="landscape"/>
          <w:pgMar w:top="1160" w:right="600" w:bottom="880" w:left="620" w:header="368" w:footer="685" w:gutter="0"/>
          <w:cols w:space="720"/>
        </w:sectPr>
      </w:pPr>
    </w:p>
    <w:p w14:paraId="647684CB" w14:textId="0D8665E6" w:rsidR="008A1DBA" w:rsidRDefault="00EB4B86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856" behindDoc="1" locked="0" layoutInCell="1" allowOverlap="1" wp14:anchorId="6B76114B" wp14:editId="07C0E10D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9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11A94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6114B" id="WordArt 3" o:spid="_x0000_s1032" type="#_x0000_t202" style="position:absolute;margin-left:62.85pt;margin-top:343.45pt;width:487.75pt;height:18.75pt;rotation:-53;z-index:-7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rxiQIAAAIFAAAOAAAAZHJzL2Uyb0RvYy54bWysVMtu2zAQvBfoPxC8O5Ic2bGEyEFe7iVt&#10;A8RFzrRIWWwlLkvSloyi/94lJTtJeymK+kCTq9Xszs5Ql1d925C9MFaCKmhyFlMiVAlcqm1Bv6xX&#10;kwUl1jHFWQNKFPQgLL1avn932elcTKGGhgtDEETZvNMFrZ3TeRTZshYts2eghcKHFZiWOTyabcQN&#10;6xC9baJpHM+jDgzXBkphLUbvhod0GfCrSpTuc1VZ4UhTUOzNhdWEdePXaHnJ8q1hupbl2Ab7hy5a&#10;JhUWPUHdMcfIzsg/oFpZGrBQubMS2giqSpYicEA2Sfwbm6eaaRG44HCsPo3J/j/Y8tP+0RDJC5pR&#10;oliLEj3jRK+NI+d+OJ22OeY8acxy/Q30KHIgavUDlN8sUXBbM7UV18ZAVwvGsbkEocZwoLA+aMQN&#10;0bXo3T2XqEPi4aNX+EMx6yttuo/A8RW2cxCq9ZVpiQH/2iJF3eM4hHF+BDtCYQ8nMbEAKTE4T7I0&#10;nc4oKfHZ9HyR4N5XZLkH81ppY90HAS3xm4IaNEtAZfsH64bUY4pPR2CMj7tB3B9ZMk3jm2k2Wc0X&#10;F5N0lc4m2UW8mMRJdpPN4zRL71Y/PWiS5rXkXKgHqcTRaEn6d0KOlh8sEqxGOhRshox8OxYayVey&#10;acLBbDe3jSF75h0ffiPtN2kGdoojR5Z7ze7HvWOyGfbR247D3HAAx/8wiCCe12tQzvWbPjhpfjTO&#10;BvgB1ezwehXUft8xI9AZu/YWsDe0Q2WgHd3mz74bP/B1/8yMHlVxWPWxOV6vII3P2/LRrYx/RaC2&#10;wVuLlMkseGMQb0xGxV9Qw4j0NfpqJYPG3oBDn6Mb8aIFluNHwd/k1+eQ9fLpWv4CAAD//wMAUEsD&#10;BBQABgAIAAAAIQBeyqA14AAAAAwBAAAPAAAAZHJzL2Rvd25yZXYueG1sTI/LTsMwEEX3SPyDNUjs&#10;qBP3mRCnqkAI0R0Fla0bD0nUeBxsp03/HncFy9E9uvdMsR5Nx07ofGtJQjpJgCFVVrdUS/j8eHlY&#10;AfNBkVadJZRwQQ/r8vamULm2Z3rH0y7ULJaQz5WEJoQ+59xXDRrlJ7ZHitm3dUaFeLqaa6fOsdx0&#10;XCTJghvVUlxoVI9PDVbH3WAk7PHNv15+nr82c9we+SgGcluU8v5u3DwCCziGPxiu+lEdyuh0sANp&#10;zzoJ82y2jKgEkS4zYJFYTIUAdohomk1nwMuC/3+i/AUAAP//AwBQSwECLQAUAAYACAAAACEAtoM4&#10;kv4AAADhAQAAEwAAAAAAAAAAAAAAAAAAAAAAW0NvbnRlbnRfVHlwZXNdLnhtbFBLAQItABQABgAI&#10;AAAAIQA4/SH/1gAAAJQBAAALAAAAAAAAAAAAAAAAAC8BAABfcmVscy8ucmVsc1BLAQItABQABgAI&#10;AAAAIQCPBerxiQIAAAIFAAAOAAAAAAAAAAAAAAAAAC4CAABkcnMvZTJvRG9jLnhtbFBLAQItABQA&#10;BgAIAAAAIQBeyqA14AAAAAw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14:paraId="61111A94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2177"/>
        <w:gridCol w:w="1997"/>
        <w:gridCol w:w="2473"/>
        <w:gridCol w:w="1930"/>
        <w:gridCol w:w="2023"/>
      </w:tblGrid>
      <w:tr w:rsidR="008A1DBA" w14:paraId="4421EF93" w14:textId="77777777">
        <w:trPr>
          <w:trHeight w:hRule="exact" w:val="313"/>
        </w:trPr>
        <w:tc>
          <w:tcPr>
            <w:tcW w:w="14380" w:type="dxa"/>
            <w:gridSpan w:val="6"/>
          </w:tcPr>
          <w:p w14:paraId="31D143C7" w14:textId="77777777" w:rsidR="008A1DBA" w:rsidRDefault="00FE7B92">
            <w:pPr>
              <w:pStyle w:val="TableParagraph"/>
              <w:spacing w:before="37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COOLING VENTILATION</w:t>
            </w:r>
          </w:p>
        </w:tc>
      </w:tr>
      <w:tr w:rsidR="008A1DBA" w14:paraId="6BB6A043" w14:textId="77777777">
        <w:trPr>
          <w:trHeight w:hRule="exact" w:val="292"/>
        </w:trPr>
        <w:tc>
          <w:tcPr>
            <w:tcW w:w="3780" w:type="dxa"/>
          </w:tcPr>
          <w:p w14:paraId="64F0C2C7" w14:textId="77777777" w:rsidR="008A1DBA" w:rsidRDefault="00FE7B92">
            <w:pPr>
              <w:pStyle w:val="TableParagraph"/>
              <w:spacing w:before="27"/>
              <w:ind w:left="1219" w:right="1219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177" w:type="dxa"/>
          </w:tcPr>
          <w:p w14:paraId="036D271C" w14:textId="77777777" w:rsidR="008A1DBA" w:rsidRDefault="00FE7B92">
            <w:pPr>
              <w:pStyle w:val="TableParagraph"/>
              <w:spacing w:before="27"/>
              <w:ind w:left="223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997" w:type="dxa"/>
          </w:tcPr>
          <w:p w14:paraId="0D821658" w14:textId="77777777" w:rsidR="008A1DBA" w:rsidRDefault="00FE7B92">
            <w:pPr>
              <w:pStyle w:val="TableParagraph"/>
              <w:spacing w:before="27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473" w:type="dxa"/>
          </w:tcPr>
          <w:p w14:paraId="529FF826" w14:textId="77777777" w:rsidR="008A1DBA" w:rsidRDefault="00FE7B92">
            <w:pPr>
              <w:pStyle w:val="TableParagraph"/>
              <w:spacing w:before="27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930" w:type="dxa"/>
          </w:tcPr>
          <w:p w14:paraId="5DFF9CE6" w14:textId="77777777" w:rsidR="008A1DBA" w:rsidRDefault="00FE7B92">
            <w:pPr>
              <w:pStyle w:val="TableParagraph"/>
              <w:spacing w:before="27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023" w:type="dxa"/>
          </w:tcPr>
          <w:p w14:paraId="32330E41" w14:textId="77777777" w:rsidR="008A1DBA" w:rsidRDefault="00FE7B92">
            <w:pPr>
              <w:pStyle w:val="TableParagraph"/>
              <w:spacing w:before="27"/>
              <w:ind w:left="372" w:right="372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5378D744" w14:textId="77777777">
        <w:trPr>
          <w:trHeight w:hRule="exact" w:val="292"/>
        </w:trPr>
        <w:tc>
          <w:tcPr>
            <w:tcW w:w="3780" w:type="dxa"/>
          </w:tcPr>
          <w:p w14:paraId="582F2393" w14:textId="77777777" w:rsidR="008A1DBA" w:rsidRDefault="00FE7B92">
            <w:pPr>
              <w:pStyle w:val="TableParagraph"/>
              <w:spacing w:before="27"/>
              <w:ind w:left="1219" w:right="1219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77" w:type="dxa"/>
          </w:tcPr>
          <w:p w14:paraId="23749459" w14:textId="77777777" w:rsidR="008A1DBA" w:rsidRDefault="00FE7B92">
            <w:pPr>
              <w:pStyle w:val="TableParagraph"/>
              <w:spacing w:before="27"/>
              <w:ind w:left="223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Airflow Rate (CFM/ft2)</w:t>
            </w:r>
          </w:p>
        </w:tc>
        <w:tc>
          <w:tcPr>
            <w:tcW w:w="1997" w:type="dxa"/>
          </w:tcPr>
          <w:p w14:paraId="4A6BDAEB" w14:textId="77777777" w:rsidR="008A1DBA" w:rsidRDefault="00FE7B92">
            <w:pPr>
              <w:pStyle w:val="TableParagraph"/>
              <w:spacing w:before="27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Cooling Vent CFM</w:t>
            </w:r>
          </w:p>
        </w:tc>
        <w:tc>
          <w:tcPr>
            <w:tcW w:w="2473" w:type="dxa"/>
          </w:tcPr>
          <w:p w14:paraId="26BA593E" w14:textId="77777777" w:rsidR="008A1DBA" w:rsidRDefault="00FE7B92">
            <w:pPr>
              <w:pStyle w:val="TableParagraph"/>
              <w:spacing w:before="27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Cooling Vent Watts/CFM</w:t>
            </w:r>
          </w:p>
        </w:tc>
        <w:tc>
          <w:tcPr>
            <w:tcW w:w="1930" w:type="dxa"/>
          </w:tcPr>
          <w:p w14:paraId="55FE5A44" w14:textId="77777777" w:rsidR="008A1DBA" w:rsidRDefault="00FE7B92">
            <w:pPr>
              <w:pStyle w:val="TableParagraph"/>
              <w:spacing w:before="27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Total Watts</w:t>
            </w:r>
          </w:p>
        </w:tc>
        <w:tc>
          <w:tcPr>
            <w:tcW w:w="2023" w:type="dxa"/>
          </w:tcPr>
          <w:p w14:paraId="19D9CC21" w14:textId="77777777" w:rsidR="008A1DBA" w:rsidRDefault="00FE7B92">
            <w:pPr>
              <w:pStyle w:val="TableParagraph"/>
              <w:spacing w:before="27"/>
              <w:ind w:left="372" w:right="372"/>
              <w:rPr>
                <w:b/>
                <w:sz w:val="16"/>
              </w:rPr>
            </w:pPr>
            <w:r>
              <w:rPr>
                <w:b/>
                <w:sz w:val="16"/>
              </w:rPr>
              <w:t>Number of Fans</w:t>
            </w:r>
          </w:p>
        </w:tc>
      </w:tr>
      <w:tr w:rsidR="008A1DBA" w14:paraId="13E035AA" w14:textId="77777777">
        <w:trPr>
          <w:trHeight w:hRule="exact" w:val="292"/>
        </w:trPr>
        <w:tc>
          <w:tcPr>
            <w:tcW w:w="3780" w:type="dxa"/>
          </w:tcPr>
          <w:p w14:paraId="5DE73E44" w14:textId="77777777" w:rsidR="008A1DBA" w:rsidRDefault="00FE7B92">
            <w:pPr>
              <w:pStyle w:val="TableParagraph"/>
              <w:spacing w:before="27"/>
              <w:ind w:left="1219" w:right="1219"/>
              <w:rPr>
                <w:sz w:val="16"/>
              </w:rPr>
            </w:pPr>
            <w:r>
              <w:rPr>
                <w:sz w:val="16"/>
              </w:rPr>
              <w:t>Whole House Fan</w:t>
            </w:r>
          </w:p>
        </w:tc>
        <w:tc>
          <w:tcPr>
            <w:tcW w:w="2177" w:type="dxa"/>
          </w:tcPr>
          <w:p w14:paraId="0B4CAC7E" w14:textId="77777777" w:rsidR="008A1DBA" w:rsidRDefault="00FE7B92">
            <w:pPr>
              <w:pStyle w:val="TableParagraph"/>
              <w:spacing w:before="27"/>
              <w:ind w:left="223" w:right="223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  <w:tc>
          <w:tcPr>
            <w:tcW w:w="1997" w:type="dxa"/>
          </w:tcPr>
          <w:p w14:paraId="178225EF" w14:textId="77777777" w:rsidR="008A1DBA" w:rsidRDefault="00FE7B92">
            <w:pPr>
              <w:pStyle w:val="TableParagraph"/>
              <w:spacing w:before="27"/>
              <w:ind w:left="279" w:right="279"/>
              <w:rPr>
                <w:sz w:val="16"/>
              </w:rPr>
            </w:pPr>
            <w:r>
              <w:rPr>
                <w:sz w:val="16"/>
              </w:rPr>
              <w:t>3150</w:t>
            </w:r>
          </w:p>
        </w:tc>
        <w:tc>
          <w:tcPr>
            <w:tcW w:w="2473" w:type="dxa"/>
          </w:tcPr>
          <w:p w14:paraId="76F5F23A" w14:textId="77777777" w:rsidR="008A1DBA" w:rsidRDefault="00FE7B92">
            <w:pPr>
              <w:pStyle w:val="TableParagraph"/>
              <w:spacing w:before="27"/>
              <w:ind w:left="277" w:right="277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1930" w:type="dxa"/>
          </w:tcPr>
          <w:p w14:paraId="545A81F2" w14:textId="77777777" w:rsidR="008A1DBA" w:rsidRDefault="00FE7B92">
            <w:pPr>
              <w:pStyle w:val="TableParagraph"/>
              <w:spacing w:before="27"/>
              <w:ind w:left="503" w:right="503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2023" w:type="dxa"/>
          </w:tcPr>
          <w:p w14:paraId="2F3809E4" w14:textId="77777777" w:rsidR="008A1DBA" w:rsidRDefault="00FE7B92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 w14:paraId="1B777953" w14:textId="77777777" w:rsidR="008A1DBA" w:rsidRDefault="008A1DBA">
      <w:pPr>
        <w:rPr>
          <w:sz w:val="16"/>
        </w:rPr>
        <w:sectPr w:rsidR="008A1DBA">
          <w:pgSz w:w="15840" w:h="12240" w:orient="landscape"/>
          <w:pgMar w:top="1160" w:right="600" w:bottom="880" w:left="620" w:header="368" w:footer="685" w:gutter="0"/>
          <w:cols w:space="720"/>
        </w:sectPr>
      </w:pPr>
    </w:p>
    <w:p w14:paraId="51763254" w14:textId="3E975D6D" w:rsidR="008A1DBA" w:rsidRDefault="00EB4B86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39880" behindDoc="1" locked="0" layoutInCell="1" allowOverlap="1" wp14:anchorId="2B8249B5" wp14:editId="3D0331B9">
                <wp:simplePos x="0" y="0"/>
                <wp:positionH relativeFrom="page">
                  <wp:posOffset>798195</wp:posOffset>
                </wp:positionH>
                <wp:positionV relativeFrom="page">
                  <wp:posOffset>4361815</wp:posOffset>
                </wp:positionV>
                <wp:extent cx="6194425" cy="238125"/>
                <wp:effectExtent l="1823720" t="0" r="1795780" b="0"/>
                <wp:wrapNone/>
                <wp:docPr id="8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420000">
                          <a:off x="0" y="0"/>
                          <a:ext cx="6194425" cy="2381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261FF" w14:textId="77777777" w:rsidR="00306AD3" w:rsidRDefault="00306AD3" w:rsidP="00EB4B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249B5" id="WordArt 2" o:spid="_x0000_s1033" type="#_x0000_t202" style="position:absolute;margin-left:62.85pt;margin-top:343.45pt;width:487.75pt;height:18.75pt;rotation:-53;z-index:-7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yXiQIAAAIFAAAOAAAAZHJzL2Uyb0RvYy54bWysVE2P0zAQvSPxHyzfu/kg7TbRpqv9oFwW&#10;WGmL9uzGTmNIPMZ2m1SI/87YSfcDLgjRg2tPJm/mzXvOxeXQteQgjJWgSpqcxZQIVQGXalfSL5v1&#10;bEmJdUxx1oISJT0KSy9Xb99c9LoQKTTQcmEIgihb9LqkjXO6iCJbNaJj9gy0UPiwBtMxh0ezi7hh&#10;PaJ3bZTG8SLqwXBtoBLWYvR2fEhXAb+uReU+17UVjrQlxd5cWE1Yt36NVhes2BmmG1lNbbB/6KJj&#10;UmHRJ6hb5hjZG/kHVCcrAxZqd1ZBF0Fdy0oEDsgmiX9j89AwLQIXHI7VT2Oy/w+2+nS4N0TykqJQ&#10;inUo0SNO9Mo4kvrh9NoWmPOgMcsN1zCgyIGo1XdQfbNEwU3D1E5cGQN9IxjH5hKEmsKBwuaoETdE&#10;N2Jw77lEHRIPH73AH4tZX2nbfwSOr7C9g1BtqE1HDPjXlhnqHschjPMj2BEKe3wSEwuQCoOLJM+y&#10;dE5Jhc/Sd8sE974iKzyY10ob6z4I6IjflNSgWQIqO9xZN6aeUnw6AmN82o3i/siTNIuv03y2XizP&#10;Z9k6m8/y83g5i5P8Ol/EWZ7drn960CQrGsm5UHdSiZPRkuzvhJwsP1okWI30Jc3nyMi3Y6GVfC3b&#10;NhzMbnvTGnJg3vHhN9F+lWZgrzhyZIXX7P20d0y24z563XGYGw7g9B8GEcTzeo3KuWE7BCedn4yz&#10;BX5ENXu8XiW13/fMCHTGvrsB7A3tUBvoJrf5s+/GD3wzPDKjJ1UcVr1vT9crSOPzdnxyK+NfEahr&#10;8dYiZTIP3hjFm5JR8WfUMCJ9hb5ay6CxN+DY5+RGvGiB5fRR8Df55TlkPX+6Vr8AAAD//wMAUEsD&#10;BBQABgAIAAAAIQBeyqA14AAAAAwBAAAPAAAAZHJzL2Rvd25yZXYueG1sTI/LTsMwEEX3SPyDNUjs&#10;qBP3mRCnqkAI0R0Fla0bD0nUeBxsp03/HncFy9E9uvdMsR5Nx07ofGtJQjpJgCFVVrdUS/j8eHlY&#10;AfNBkVadJZRwQQ/r8vamULm2Z3rH0y7ULJaQz5WEJoQ+59xXDRrlJ7ZHitm3dUaFeLqaa6fOsdx0&#10;XCTJghvVUlxoVI9PDVbH3WAk7PHNv15+nr82c9we+SgGcluU8v5u3DwCCziGPxiu+lEdyuh0sANp&#10;zzoJ82y2jKgEkS4zYJFYTIUAdohomk1nwMuC/3+i/AUAAP//AwBQSwECLQAUAAYACAAAACEAtoM4&#10;kv4AAADhAQAAEwAAAAAAAAAAAAAAAAAAAAAAW0NvbnRlbnRfVHlwZXNdLnhtbFBLAQItABQABgAI&#10;AAAAIQA4/SH/1gAAAJQBAAALAAAAAAAAAAAAAAAAAC8BAABfcmVscy8ucmVsc1BLAQItABQABgAI&#10;AAAAIQBv93yXiQIAAAIFAAAOAAAAAAAAAAAAAAAAAC4CAABkcnMvZTJvRG9jLnhtbFBLAQItABQA&#10;BgAIAAAAIQBeyqA14AAAAAw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14:paraId="728261FF" w14:textId="77777777" w:rsidR="00306AD3" w:rsidRDefault="00306AD3" w:rsidP="00EB4B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&amp;quot" w:hAnsi="&amp;quot"/>
                          <w:color w:val="BFBFBF"/>
                          <w:sz w:val="36"/>
                          <w:szCs w:val="36"/>
                        </w:rPr>
                        <w:t>This Certificate of Compliance is not registered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0"/>
        <w:gridCol w:w="7190"/>
      </w:tblGrid>
      <w:tr w:rsidR="008A1DBA" w14:paraId="4133A0C8" w14:textId="77777777">
        <w:trPr>
          <w:trHeight w:hRule="exact" w:val="312"/>
        </w:trPr>
        <w:tc>
          <w:tcPr>
            <w:tcW w:w="14380" w:type="dxa"/>
            <w:gridSpan w:val="2"/>
          </w:tcPr>
          <w:p w14:paraId="3E759DCD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DOCUMENTATION AUTHOR'S DECLARATION STATEMENT</w:t>
            </w:r>
          </w:p>
        </w:tc>
      </w:tr>
      <w:tr w:rsidR="008A1DBA" w14:paraId="03C7C0B5" w14:textId="77777777">
        <w:trPr>
          <w:trHeight w:hRule="exact" w:val="292"/>
        </w:trPr>
        <w:tc>
          <w:tcPr>
            <w:tcW w:w="14380" w:type="dxa"/>
            <w:gridSpan w:val="2"/>
          </w:tcPr>
          <w:p w14:paraId="74ABF44A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1. I certify that this Certificate of Compliance documentation is accurate and complete.</w:t>
            </w:r>
          </w:p>
        </w:tc>
      </w:tr>
      <w:tr w:rsidR="008A1DBA" w14:paraId="02476606" w14:textId="77777777">
        <w:trPr>
          <w:trHeight w:hRule="exact" w:val="600"/>
        </w:trPr>
        <w:tc>
          <w:tcPr>
            <w:tcW w:w="7190" w:type="dxa"/>
          </w:tcPr>
          <w:p w14:paraId="2138A31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Documentation Author Name:</w:t>
            </w:r>
          </w:p>
        </w:tc>
        <w:tc>
          <w:tcPr>
            <w:tcW w:w="7190" w:type="dxa"/>
          </w:tcPr>
          <w:p w14:paraId="14D674B1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Documentation Author Signature:</w:t>
            </w:r>
          </w:p>
        </w:tc>
      </w:tr>
      <w:tr w:rsidR="008A1DBA" w14:paraId="2CA515C9" w14:textId="77777777">
        <w:trPr>
          <w:trHeight w:hRule="exact" w:val="600"/>
        </w:trPr>
        <w:tc>
          <w:tcPr>
            <w:tcW w:w="7190" w:type="dxa"/>
          </w:tcPr>
          <w:p w14:paraId="08219EB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Company:</w:t>
            </w:r>
          </w:p>
        </w:tc>
        <w:tc>
          <w:tcPr>
            <w:tcW w:w="7190" w:type="dxa"/>
          </w:tcPr>
          <w:p w14:paraId="0CD39919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Signature Date:</w:t>
            </w:r>
          </w:p>
        </w:tc>
      </w:tr>
      <w:tr w:rsidR="008A1DBA" w14:paraId="346571E1" w14:textId="77777777">
        <w:trPr>
          <w:trHeight w:hRule="exact" w:val="600"/>
        </w:trPr>
        <w:tc>
          <w:tcPr>
            <w:tcW w:w="7190" w:type="dxa"/>
          </w:tcPr>
          <w:p w14:paraId="54419610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Address:</w:t>
            </w:r>
          </w:p>
        </w:tc>
        <w:tc>
          <w:tcPr>
            <w:tcW w:w="7190" w:type="dxa"/>
          </w:tcPr>
          <w:p w14:paraId="7326D926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CEA/HERS Certification Identification (If applicable):</w:t>
            </w:r>
          </w:p>
        </w:tc>
      </w:tr>
      <w:tr w:rsidR="008A1DBA" w14:paraId="587E7F59" w14:textId="77777777">
        <w:trPr>
          <w:trHeight w:hRule="exact" w:val="600"/>
        </w:trPr>
        <w:tc>
          <w:tcPr>
            <w:tcW w:w="7190" w:type="dxa"/>
          </w:tcPr>
          <w:p w14:paraId="32CE8DF2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City/State/Zip:</w:t>
            </w:r>
          </w:p>
        </w:tc>
        <w:tc>
          <w:tcPr>
            <w:tcW w:w="7190" w:type="dxa"/>
          </w:tcPr>
          <w:p w14:paraId="39284226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Phone:</w:t>
            </w:r>
          </w:p>
        </w:tc>
      </w:tr>
      <w:tr w:rsidR="008A1DBA" w14:paraId="79D68D9B" w14:textId="77777777">
        <w:trPr>
          <w:trHeight w:hRule="exact" w:val="312"/>
        </w:trPr>
        <w:tc>
          <w:tcPr>
            <w:tcW w:w="14380" w:type="dxa"/>
            <w:gridSpan w:val="2"/>
          </w:tcPr>
          <w:p w14:paraId="07E8677B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RESPONSIBLE PERSON'S DECLARATION STATEMENT</w:t>
            </w:r>
          </w:p>
        </w:tc>
      </w:tr>
      <w:tr w:rsidR="008A1DBA" w14:paraId="45EA5166" w14:textId="77777777">
        <w:trPr>
          <w:trHeight w:hRule="exact" w:val="1252"/>
        </w:trPr>
        <w:tc>
          <w:tcPr>
            <w:tcW w:w="14380" w:type="dxa"/>
            <w:gridSpan w:val="2"/>
          </w:tcPr>
          <w:p w14:paraId="37036ECB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I certify the following under penalty of perjury, under the laws of the State of California:</w:t>
            </w:r>
          </w:p>
          <w:p w14:paraId="19BE2269" w14:textId="77777777" w:rsidR="008A1DBA" w:rsidRDefault="00FE7B92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  <w:tab w:val="left" w:pos="620"/>
              </w:tabs>
              <w:spacing w:before="7"/>
              <w:rPr>
                <w:sz w:val="16"/>
              </w:rPr>
            </w:pPr>
            <w:r>
              <w:rPr>
                <w:sz w:val="16"/>
              </w:rPr>
              <w:t>I am eligible under Division 3 of the Business and Professions Code to accept responsibility for the building design identified on this Certificate 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Compliance.</w:t>
            </w:r>
          </w:p>
          <w:p w14:paraId="2E3AE69E" w14:textId="77777777" w:rsidR="008A1DBA" w:rsidRDefault="00FE7B92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  <w:tab w:val="left" w:pos="620"/>
              </w:tabs>
              <w:spacing w:before="7" w:line="249" w:lineRule="auto"/>
              <w:ind w:right="348"/>
              <w:rPr>
                <w:sz w:val="16"/>
              </w:rPr>
            </w:pPr>
            <w:r>
              <w:rPr>
                <w:sz w:val="16"/>
              </w:rPr>
              <w:t>I certify that the energy features and performance specifications identified on this Certificate of Compliance conform to the requirements of Title 24, Part 1 and Part 6 of the California Code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of Regulations.</w:t>
            </w:r>
          </w:p>
          <w:p w14:paraId="24AE1863" w14:textId="77777777" w:rsidR="008A1DBA" w:rsidRDefault="00FE7B92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  <w:tab w:val="left" w:pos="620"/>
              </w:tabs>
              <w:spacing w:before="0" w:line="249" w:lineRule="auto"/>
              <w:ind w:right="572"/>
              <w:rPr>
                <w:sz w:val="16"/>
              </w:rPr>
            </w:pPr>
            <w:r>
              <w:rPr>
                <w:sz w:val="16"/>
              </w:rPr>
              <w:t>The building design features or system design features identified on this Certificate of Compliance are consistent with the information provided on other applicable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compliance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documents,</w:t>
            </w:r>
            <w:r>
              <w:rPr>
                <w:w w:val="99"/>
                <w:sz w:val="16"/>
              </w:rPr>
              <w:t xml:space="preserve"> </w:t>
            </w:r>
            <w:r>
              <w:rPr>
                <w:sz w:val="16"/>
              </w:rPr>
              <w:t>worksheets, calculations, plans and specifications submitted to the enforcement agency for approval with this building permit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application.</w:t>
            </w:r>
          </w:p>
        </w:tc>
      </w:tr>
      <w:tr w:rsidR="008A1DBA" w14:paraId="318285FF" w14:textId="77777777">
        <w:trPr>
          <w:trHeight w:hRule="exact" w:val="600"/>
        </w:trPr>
        <w:tc>
          <w:tcPr>
            <w:tcW w:w="7190" w:type="dxa"/>
          </w:tcPr>
          <w:p w14:paraId="4941A22D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Responsible Designer Name:</w:t>
            </w:r>
          </w:p>
        </w:tc>
        <w:tc>
          <w:tcPr>
            <w:tcW w:w="7190" w:type="dxa"/>
          </w:tcPr>
          <w:p w14:paraId="75F7764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Responsible Designer Signature:</w:t>
            </w:r>
          </w:p>
        </w:tc>
      </w:tr>
      <w:tr w:rsidR="008A1DBA" w14:paraId="371E8712" w14:textId="77777777">
        <w:trPr>
          <w:trHeight w:hRule="exact" w:val="610"/>
        </w:trPr>
        <w:tc>
          <w:tcPr>
            <w:tcW w:w="7190" w:type="dxa"/>
          </w:tcPr>
          <w:p w14:paraId="775B649F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Company:</w:t>
            </w:r>
          </w:p>
        </w:tc>
        <w:tc>
          <w:tcPr>
            <w:tcW w:w="7190" w:type="dxa"/>
          </w:tcPr>
          <w:p w14:paraId="08301190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Date Signed:</w:t>
            </w:r>
          </w:p>
        </w:tc>
      </w:tr>
      <w:tr w:rsidR="008A1DBA" w14:paraId="143DC506" w14:textId="77777777">
        <w:trPr>
          <w:trHeight w:hRule="exact" w:val="600"/>
        </w:trPr>
        <w:tc>
          <w:tcPr>
            <w:tcW w:w="7190" w:type="dxa"/>
          </w:tcPr>
          <w:p w14:paraId="29309B80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Address:</w:t>
            </w:r>
          </w:p>
        </w:tc>
        <w:tc>
          <w:tcPr>
            <w:tcW w:w="7190" w:type="dxa"/>
          </w:tcPr>
          <w:p w14:paraId="48CA4ECC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License:</w:t>
            </w:r>
          </w:p>
        </w:tc>
      </w:tr>
      <w:tr w:rsidR="008A1DBA" w14:paraId="4169B5A9" w14:textId="77777777">
        <w:trPr>
          <w:trHeight w:hRule="exact" w:val="600"/>
        </w:trPr>
        <w:tc>
          <w:tcPr>
            <w:tcW w:w="7190" w:type="dxa"/>
          </w:tcPr>
          <w:p w14:paraId="20BC33A6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City/State/Zip:</w:t>
            </w:r>
          </w:p>
        </w:tc>
        <w:tc>
          <w:tcPr>
            <w:tcW w:w="7190" w:type="dxa"/>
          </w:tcPr>
          <w:p w14:paraId="6F16312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Phone:</w:t>
            </w:r>
          </w:p>
        </w:tc>
      </w:tr>
    </w:tbl>
    <w:p w14:paraId="0F6AE94B" w14:textId="77777777" w:rsidR="00FE7B92" w:rsidRDefault="00FE7B92"/>
    <w:sectPr w:rsidR="00FE7B92">
      <w:pgSz w:w="15840" w:h="12240" w:orient="landscape"/>
      <w:pgMar w:top="1160" w:right="600" w:bottom="880" w:left="620" w:header="368" w:footer="685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72" w:author="DPepetone" w:date="2017-11-05T09:15:00Z" w:initials="D">
    <w:p w14:paraId="3CB01DCD" w14:textId="53745F37" w:rsidR="00306AD3" w:rsidRDefault="00306AD3">
      <w:pPr>
        <w:pStyle w:val="CommentText"/>
      </w:pPr>
      <w:r>
        <w:rPr>
          <w:rStyle w:val="CommentReference"/>
        </w:rPr>
        <w:annotationRef/>
      </w:r>
      <w:r>
        <w:t xml:space="preserve">We have a property IAQ fan type used in downstream docs like the </w:t>
      </w:r>
      <w:r>
        <w:rPr>
          <w:rFonts w:ascii="MS Sans Serif" w:hAnsi="MS Sans Serif" w:cs="MS Sans Serif"/>
          <w:color w:val="000000"/>
          <w:sz w:val="16"/>
          <w:szCs w:val="16"/>
          <w:highlight w:val="white"/>
        </w:rPr>
        <w:t>CF2R-MCH-27</w:t>
      </w:r>
      <w:r>
        <w:rPr>
          <w:rFonts w:ascii="MS Sans Serif" w:hAnsi="MS Sans Serif" w:cs="MS Sans Serif"/>
          <w:color w:val="000000"/>
          <w:sz w:val="16"/>
          <w:szCs w:val="16"/>
        </w:rPr>
        <w:t>.  It doesn’t have a value called “default</w:t>
      </w:r>
      <w:proofErr w:type="gramStart"/>
      <w:r>
        <w:rPr>
          <w:rFonts w:ascii="MS Sans Serif" w:hAnsi="MS Sans Serif" w:cs="MS Sans Serif"/>
          <w:color w:val="000000"/>
          <w:sz w:val="16"/>
          <w:szCs w:val="16"/>
        </w:rPr>
        <w:t>”  What</w:t>
      </w:r>
      <w:proofErr w:type="gramEnd"/>
      <w:r>
        <w:rPr>
          <w:rFonts w:ascii="MS Sans Serif" w:hAnsi="MS Sans Serif" w:cs="MS Sans Serif"/>
          <w:color w:val="000000"/>
          <w:sz w:val="16"/>
          <w:szCs w:val="16"/>
        </w:rPr>
        <w:t xml:space="preserve"> does default mean?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B01D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0B39E" w14:textId="77777777" w:rsidR="00A06034" w:rsidRDefault="00A06034">
      <w:r>
        <w:separator/>
      </w:r>
    </w:p>
  </w:endnote>
  <w:endnote w:type="continuationSeparator" w:id="0">
    <w:p w14:paraId="6306B105" w14:textId="77777777" w:rsidR="00A06034" w:rsidRDefault="00A0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S Sans Serif">
    <w:panose1 w:val="00000000000000000000"/>
    <w:charset w:val="00"/>
    <w:family w:val="swiss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FC25F" w14:textId="77777777" w:rsidR="00306AD3" w:rsidRDefault="00306A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9808" behindDoc="1" locked="0" layoutInCell="1" allowOverlap="1" wp14:anchorId="7CCB9045" wp14:editId="286A9A02">
              <wp:simplePos x="0" y="0"/>
              <wp:positionH relativeFrom="page">
                <wp:posOffset>469900</wp:posOffset>
              </wp:positionH>
              <wp:positionV relativeFrom="page">
                <wp:posOffset>7197725</wp:posOffset>
              </wp:positionV>
              <wp:extent cx="3269615" cy="311785"/>
              <wp:effectExtent l="3175" t="0" r="381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961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E2303" w14:textId="77777777" w:rsidR="00306AD3" w:rsidRDefault="00306AD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Registration Number:</w:t>
                          </w:r>
                        </w:p>
                        <w:p w14:paraId="401212EA" w14:textId="77777777" w:rsidR="00306AD3" w:rsidRDefault="00306AD3">
                          <w:pPr>
                            <w:spacing w:before="8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 Building Energy Efficiency Standards - 2016 Residential Compliance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B90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37pt;margin-top:566.75pt;width:257.45pt;height:24.55pt;z-index:-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kCsQ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0M9UZepWC00MPbvoA29Bly1T196L8qhAXq4bwLb2VUgwNJRVk55ub7tnV&#10;EUcZkM3wQVQQhuy0sECHWnamdFAMBOjQpadTZ0wqJWzOgiiJ/DlGJZzNfH8Rz20Ikk63e6n0Oyo6&#10;ZIwMS+i8RSf7e6VNNiSdXEwwLgrWtrb7Lb/YAMdxB2LDVXNmsrDN/JF4yTpex6ETBtHaCb08d26L&#10;VehEhb+Y57N8tcr9nyauH6YNqyrKTZhJWH74Z407SnyUxElaSrSsMnAmJSW3m1Ur0Z6AsAv7HQty&#10;5uZepmGLAFxeUPKD0LsLEqeI4oUTFuHcSRZe7Hh+cpdEXpiEeXFJ6Z5x+u+U0JDhZB7MRzH9lptn&#10;v9fcSNoxDaOjZV2G45MTSY0E17yyrdWEtaN9VgqT/nMpoN1To61gjUZHterD5mBfRmiiGzFvRPUE&#10;CpYCBAYyhbEHRiPkd4wGGCEZVt92RFKM2vccXoGZN5MhJ2MzGYSXcDXDGqPRXOlxLu16ybYNII/v&#10;jItbeCk1syJ+zuL4vmAsWC7HEWbmzvm/9XoetMtfAAAA//8DAFBLAwQUAAYACAAAACEAA1mo3OEA&#10;AAAMAQAADwAAAGRycy9kb3ducmV2LnhtbEyPwU7DMBBE70j8g7VI3KjTloY0xKkqBCck1DQcODrx&#10;Nokar0PstuHv2Z7guLOjmTfZZrK9OOPoO0cK5rMIBFLtTEeNgs/y7SEB4YMmo3tHqOAHPWzy25tM&#10;p8ZdqMDzPjSCQ8inWkEbwpBK6esWrfYzNyDx7+BGqwOfYyPNqC8cbnu5iKJYWt0RN7R6wJcW6+P+&#10;ZBVsv6h47b4/ql1xKLqyXEf0Hh+Vur+bts8gAk7hzwxXfEaHnJkqdyLjRa/g6ZGnBNbny+UKBDtW&#10;SbIGUV2lZBGDzDP5f0T+CwAA//8DAFBLAQItABQABgAIAAAAIQC2gziS/gAAAOEBAAATAAAAAAAA&#10;AAAAAAAAAAAAAABbQ29udGVudF9UeXBlc10ueG1sUEsBAi0AFAAGAAgAAAAhADj9If/WAAAAlAEA&#10;AAsAAAAAAAAAAAAAAAAALwEAAF9yZWxzLy5yZWxzUEsBAi0AFAAGAAgAAAAhAH0VSQKxAgAAsAUA&#10;AA4AAAAAAAAAAAAAAAAALgIAAGRycy9lMm9Eb2MueG1sUEsBAi0AFAAGAAgAAAAhAANZqNzhAAAA&#10;DAEAAA8AAAAAAAAAAAAAAAAACwUAAGRycy9kb3ducmV2LnhtbFBLBQYAAAAABAAEAPMAAAAZBgAA&#10;AAA=&#10;" filled="f" stroked="f">
              <v:textbox inset="0,0,0,0">
                <w:txbxContent>
                  <w:p w14:paraId="567E2303" w14:textId="77777777" w:rsidR="00306AD3" w:rsidRDefault="00306AD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Registration Number:</w:t>
                    </w:r>
                  </w:p>
                  <w:p w14:paraId="401212EA" w14:textId="77777777" w:rsidR="00306AD3" w:rsidRDefault="00306AD3">
                    <w:pPr>
                      <w:spacing w:before="8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 Building Energy Efficiency Standards - 2016 Residential Compliance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832" behindDoc="1" locked="0" layoutInCell="1" allowOverlap="1" wp14:anchorId="1CA30AC8" wp14:editId="35E15C25">
              <wp:simplePos x="0" y="0"/>
              <wp:positionH relativeFrom="page">
                <wp:posOffset>3998595</wp:posOffset>
              </wp:positionH>
              <wp:positionV relativeFrom="page">
                <wp:posOffset>7197725</wp:posOffset>
              </wp:positionV>
              <wp:extent cx="1741805" cy="31178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80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512E0" w14:textId="77777777" w:rsidR="00306AD3" w:rsidRDefault="00306AD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Registration Date/Time:</w:t>
                          </w:r>
                        </w:p>
                        <w:p w14:paraId="2261E7CE" w14:textId="77777777" w:rsidR="00306AD3" w:rsidRDefault="00306AD3">
                          <w:pPr>
                            <w:spacing w:before="8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Report Version - CF1R-02022017-695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30AC8" id="Text Box 2" o:spid="_x0000_s1039" type="#_x0000_t202" style="position:absolute;margin-left:314.85pt;margin-top:566.75pt;width:137.15pt;height:24.55pt;z-index:-7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dv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phQi5CP/JmGBVwdu37i2hmQ5Bkut1Jpd9R0SJj&#10;pFhC5y06Od4pbbIhyeRignGRs6ax3W/4sw1wHHcgNlw1ZyYL28wfsRdvo20UOmEw3zqhl2XOOt+E&#10;zjz3F7PsOttsMv+nieuHSc3KknITZhKWH/5Z404SHyVxlpYSDSsNnElJyf1u00h0JCDs3H6ngly4&#10;uc/TsEUALi8o+UHo3Qaxk8+jhRPm4cyJF17keH58G8+9MA6z/DmlO8bpv1NCfYrjWTAbxfRbbp79&#10;XnMjScs0jI6GtSmOzk4kMRLc8tK2VhPWjPZFKUz6T6WAdk+NtoI1Gh3VqofdYF+GlZoR806Uj6Bg&#10;KUBgIFMYe2DUQn7HqIcRkmL17UAkxah5z+EVmHkzGXIydpNBeAFXU6wxGs2NHufSoZNsXwPy+M64&#10;WMNLqZgV8VMWp/cFY8FyOY0wM3cu/63X06Bd/QIAAP//AwBQSwMEFAAGAAgAAAAhAMkUk3vhAAAA&#10;DQEAAA8AAABkcnMvZG93bnJldi54bWxMj8FOwzAQRO9I/IO1SNyo3RRCE+JUFYITEiINB45O7CZW&#10;43WI3Tb8PdsTHHfmaXam2MxuYCczBetRwnIhgBlsvbbYSfisX+/WwEJUqNXg0Uj4MQE25fVVoXLt&#10;z1iZ0y52jEIw5EpCH+OYcx7a3jgVFn40SN7eT05FOqeO60mdKdwNPBEi5U5ZpA+9Gs1zb9rD7ugk&#10;bL+werHf781Hta9sXWcC39KDlLc38/YJWDRz/IPhUp+qQ0mdGn9EHdggIU2yR0LJWK5WD8AIycQ9&#10;zWsu0jpJgZcF/7+i/AUAAP//AwBQSwECLQAUAAYACAAAACEAtoM4kv4AAADhAQAAEwAAAAAAAAAA&#10;AAAAAAAAAAAAW0NvbnRlbnRfVHlwZXNdLnhtbFBLAQItABQABgAIAAAAIQA4/SH/1gAAAJQBAAAL&#10;AAAAAAAAAAAAAAAAAC8BAABfcmVscy8ucmVsc1BLAQItABQABgAIAAAAIQAKiXdvrwIAALAFAAAO&#10;AAAAAAAAAAAAAAAAAC4CAABkcnMvZTJvRG9jLnhtbFBLAQItABQABgAIAAAAIQDJFJN74QAAAA0B&#10;AAAPAAAAAAAAAAAAAAAAAAkFAABkcnMvZG93bnJldi54bWxQSwUGAAAAAAQABADzAAAAFwYAAAAA&#10;" filled="f" stroked="f">
              <v:textbox inset="0,0,0,0">
                <w:txbxContent>
                  <w:p w14:paraId="2C7512E0" w14:textId="77777777" w:rsidR="00306AD3" w:rsidRDefault="00306AD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Registration Date/Time:</w:t>
                    </w:r>
                  </w:p>
                  <w:p w14:paraId="2261E7CE" w14:textId="77777777" w:rsidR="00306AD3" w:rsidRDefault="00306AD3">
                    <w:pPr>
                      <w:spacing w:before="8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Report Version - CF1R-02022017-695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856" behindDoc="1" locked="0" layoutInCell="1" allowOverlap="1" wp14:anchorId="2198C7D7" wp14:editId="7D37591F">
              <wp:simplePos x="0" y="0"/>
              <wp:positionH relativeFrom="page">
                <wp:posOffset>7450455</wp:posOffset>
              </wp:positionH>
              <wp:positionV relativeFrom="page">
                <wp:posOffset>7197725</wp:posOffset>
              </wp:positionV>
              <wp:extent cx="1950720" cy="311785"/>
              <wp:effectExtent l="190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4A5A2" w14:textId="77777777" w:rsidR="00306AD3" w:rsidRDefault="00306AD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HERS Provider:</w:t>
                          </w:r>
                        </w:p>
                        <w:p w14:paraId="6BA2E960" w14:textId="77777777" w:rsidR="00306AD3" w:rsidRDefault="00306AD3">
                          <w:pPr>
                            <w:spacing w:before="8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Report Generated at: 2017-02-23 07:46:19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8C7D7" id="Text Box 1" o:spid="_x0000_s1040" type="#_x0000_t202" style="position:absolute;margin-left:586.65pt;margin-top:566.75pt;width:153.6pt;height:24.55pt;z-index:-7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J+rgIAALA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DiJMWWvRAB43WYkC+qU7fqQSc7jtw0wNsG0/DVHV3oviqEBebmvA9XUkp+pqSErKzN92LqyOO&#10;MiC7/oMoIQw5aGGBhkq2BhCKgQAduvR47oxJpTAh45m3COCogLNr319EM5OcS5LpdieVfkdFi4yR&#10;Ygmdt+jkeKf06Dq5mGBc5KxpbPcb/mwDMMcdiA1XzZnJwjbzR+zF22gbhU4YzLdO6GWZs8o3oTPP&#10;/cUsu842m8z/aeL6YVKzsqTchJmE5Yd/1riTxEdJnKWlRMNKA2dSUnK/2zQSHQkIO7ffqSAXbu7z&#10;NGy9gMsLSn4QeusgdvJ5tHDCPJw58cKLHM+P1/HcC+Mwy59TumOc/jsl1Kc4ngWzUUy/5ebZ7zU3&#10;krRMw+hoWJvi6OxEEiPBLS9tazVhzWhflMKk/1QKaPfUaCtYo9FRrXrYDfZlzKd3sBPlIyhYChAY&#10;aBHGHhi1kN8x6mGEpFh9OxBJMWrec3gFZt5MhpyM3WQQXsDVFGuMRnOjx7l06CTb14A8vjMuVvBS&#10;KmZFbJ7UmAUwMAsYC5bLaYSZuXO5tl5Pg3b5CwAA//8DAFBLAwQUAAYACAAAACEAv8MxduEAAAAP&#10;AQAADwAAAGRycy9kb3ducmV2LnhtbEyPwU7DMBBE70j8g7VI3KjdBkKaxqkqBCck1DQcODqxm0SN&#10;1yF22/D3bE5wm9kdzb7NtpPt2cWMvnMoYbkQwAzWTnfYSPgs3x4SYD4o1Kp3aCT8GA/b/PYmU6l2&#10;VyzM5RAaRiXoUyWhDWFIOfd1a6zyCzcYpN3RjVYFsmPD9aiuVG57vhIi5lZ1SBdaNZiX1tSnw9lK&#10;2H1h8dp9f1T74lh0ZbkW+B6fpLy/m3YbYMFM4S8MMz6hQ05MlTuj9qwnv3yOIsrOKoqegM2Zx0SQ&#10;quZZsoqB5xn//0f+CwAA//8DAFBLAQItABQABgAIAAAAIQC2gziS/gAAAOEBAAATAAAAAAAAAAAA&#10;AAAAAAAAAABbQ29udGVudF9UeXBlc10ueG1sUEsBAi0AFAAGAAgAAAAhADj9If/WAAAAlAEAAAsA&#10;AAAAAAAAAAAAAAAALwEAAF9yZWxzLy5yZWxzUEsBAi0AFAAGAAgAAAAhADI2wn6uAgAAsAUAAA4A&#10;AAAAAAAAAAAAAAAALgIAAGRycy9lMm9Eb2MueG1sUEsBAi0AFAAGAAgAAAAhAL/DMXbhAAAADwEA&#10;AA8AAAAAAAAAAAAAAAAACAUAAGRycy9kb3ducmV2LnhtbFBLBQYAAAAABAAEAPMAAAAWBgAAAAA=&#10;" filled="f" stroked="f">
              <v:textbox inset="0,0,0,0">
                <w:txbxContent>
                  <w:p w14:paraId="1294A5A2" w14:textId="77777777" w:rsidR="00306AD3" w:rsidRDefault="00306AD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HERS Provider:</w:t>
                    </w:r>
                  </w:p>
                  <w:p w14:paraId="6BA2E960" w14:textId="77777777" w:rsidR="00306AD3" w:rsidRDefault="00306AD3">
                    <w:pPr>
                      <w:spacing w:before="8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Report Generated at: 2017-02-23 07:46:19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D677A" w14:textId="77777777" w:rsidR="00A06034" w:rsidRDefault="00A06034">
      <w:r>
        <w:separator/>
      </w:r>
    </w:p>
  </w:footnote>
  <w:footnote w:type="continuationSeparator" w:id="0">
    <w:p w14:paraId="310B7C4C" w14:textId="77777777" w:rsidR="00A06034" w:rsidRDefault="00A06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035DF" w14:textId="77777777" w:rsidR="00306AD3" w:rsidRDefault="00306A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9712" behindDoc="1" locked="0" layoutInCell="1" allowOverlap="1" wp14:anchorId="6D789BBB" wp14:editId="46FB45B3">
              <wp:simplePos x="0" y="0"/>
              <wp:positionH relativeFrom="page">
                <wp:posOffset>469900</wp:posOffset>
              </wp:positionH>
              <wp:positionV relativeFrom="page">
                <wp:posOffset>220980</wp:posOffset>
              </wp:positionV>
              <wp:extent cx="4877435" cy="153670"/>
              <wp:effectExtent l="3175" t="1905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74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2E82E" w14:textId="77777777" w:rsidR="00306AD3" w:rsidRDefault="00306AD3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CERTIFICATE OF COMPLIANCE - RESIDENTIAL PERFORMANCE COMPLIANCE METHOD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89B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37pt;margin-top:17.4pt;width:384.05pt;height:12.1pt;z-index:-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UzrwIAAKkFAAAOAAAAZHJzL2Uyb0RvYy54bWysVNuOmzAQfa/Uf7D8zgIJCRctWWVDqCpt&#10;L9JuP8ABE6yCTW0nsF313zs2IdnLS9WWB2uwx2fOzBzP9c3QNuhIpWKCp9i/8jCivBAl4/sUf3vI&#10;nQgjpQkvSSM4TfEjVfhm9f7ddd8ldCZq0ZRUIgDhKum7FNdad4nrqqKmLVFXoqMcDishW6LhV+7d&#10;UpIe0NvGnXne0u2FLDspCqoU7GbjIV5Z/Kqihf5SVYpq1KQYuGm7SrvuzOqurkmyl6SrWXGiQf6C&#10;RUsYh6BnqIxogg6SvYFqWSGFEpW+KkTriqpiBbU5QDa+9yqb+5p01OYCxVHduUzq/8EWn49fJWJl&#10;ikOMOGmhRQ900OhWDCg01ek7lYDTfQdueoBt6LLNVHV3oviuEBebmvA9XUsp+pqSEtj55qb77OqI&#10;owzIrv8kSghDDlpYoKGSrSkdFAMBOnTp8dwZQ6WAzSAKw2C+wKiAM38xX4a2dS5JptudVPoDFS0y&#10;RooldN6ik+Od0oYNSSYXE4yLnDWN7X7DX2yA47gDseGqOTMsbDOfYi/eRtsocILZcusEXpY563wT&#10;OMvcDxfZPNtsMv+XiesHSc3KknITZhKWH/xZ404SHyVxlpYSDSsNnKGk5H63aSQ6EhB2bj9bczi5&#10;uLkvadgiQC6vUvJngXc7i518GYVOkAcLJw69yPH8+DZeekEcZPnLlO4Yp/+eEupTHC9mi1FMF9Kv&#10;cvPs9zY3krRMw+hoWJvi6OxEEiPBLS9tazVhzWg/K4WhfykFtHtqtBWs0eioVj3sBkAxKt6J8hGk&#10;KwUoC/QJ8w6MWsifGPUwO1KsfhyIpBg1HznI3wyayZCTsZsMwgu4mmKN0Whu9DiQDp1k+xqQxwfG&#10;xRqeSMWsei8sTg8L5oFN4jS7zMB5/m+9LhN29RsAAP//AwBQSwMEFAAGAAgAAAAhAN2cL97fAAAA&#10;CAEAAA8AAABkcnMvZG93bnJldi54bWxMj8FOwzAQRO9I/IO1SNyo3RJKG7KpKgQnJNQ0HDg6sZtE&#10;jdchdtvw9ywnOK5mNfNetplcL852DJ0nhPlMgbBUe9NRg/BRvt6tQISoyejek0X4tgE2+fVVplPj&#10;L1TY8z42gksopBqhjXFIpQx1a50OMz9Y4uzgR6cjn2MjzagvXO56uVBqKZ3uiBdaPdjn1tbH/ckh&#10;bD+peOm+3qtdcSi6slwrelseEW9vpu0TiGin+PcMv/iMDjkzVf5EJoge4TFhlYhwn7AB56tkMQdR&#10;ITysFcg8k/8F8h8AAAD//wMAUEsBAi0AFAAGAAgAAAAhALaDOJL+AAAA4QEAABMAAAAAAAAAAAAA&#10;AAAAAAAAAFtDb250ZW50X1R5cGVzXS54bWxQSwECLQAUAAYACAAAACEAOP0h/9YAAACUAQAACwAA&#10;AAAAAAAAAAAAAAAvAQAAX3JlbHMvLnJlbHNQSwECLQAUAAYACAAAACEArUT1M68CAACpBQAADgAA&#10;AAAAAAAAAAAAAAAuAgAAZHJzL2Uyb0RvYy54bWxQSwECLQAUAAYACAAAACEA3Zwv3t8AAAAIAQAA&#10;DwAAAAAAAAAAAAAAAAAJBQAAZHJzL2Rvd25yZXYueG1sUEsFBgAAAAAEAAQA8wAAABUGAAAAAA==&#10;" filled="f" stroked="f">
              <v:textbox inset="0,0,0,0">
                <w:txbxContent>
                  <w:p w14:paraId="4F62E82E" w14:textId="77777777" w:rsidR="00306AD3" w:rsidRDefault="00306AD3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CERTIFICATE OF COMPLIANCE - RESIDENTIAL PERFORMANCE COMPLIANCE METHOD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736" behindDoc="1" locked="0" layoutInCell="1" allowOverlap="1" wp14:anchorId="30ADCC1B" wp14:editId="167BE6C0">
              <wp:simplePos x="0" y="0"/>
              <wp:positionH relativeFrom="page">
                <wp:posOffset>8832850</wp:posOffset>
              </wp:positionH>
              <wp:positionV relativeFrom="page">
                <wp:posOffset>220980</wp:posOffset>
              </wp:positionV>
              <wp:extent cx="755650" cy="341630"/>
              <wp:effectExtent l="3175" t="190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401DB" w14:textId="77777777" w:rsidR="00306AD3" w:rsidRDefault="00306AD3">
                          <w:pPr>
                            <w:spacing w:before="14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CF1R-PRF-01</w:t>
                          </w:r>
                        </w:p>
                        <w:p w14:paraId="04681058" w14:textId="77777777" w:rsidR="00306AD3" w:rsidRDefault="00306AD3">
                          <w:pPr>
                            <w:spacing w:before="89"/>
                            <w:ind w:left="199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348A">
                            <w:rPr>
                              <w:b/>
                              <w:noProof/>
                              <w:sz w:val="18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DCC1B" id="Text Box 6" o:spid="_x0000_s1035" type="#_x0000_t202" style="position:absolute;margin-left:695.5pt;margin-top:17.4pt;width:59.5pt;height:26.9pt;z-index:-7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xIsQIAAK8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RFGnLTQogc6aHQrBhSZ6vSdSsDpvgM3PcA2dNlmqro7UXxXiItNTfierqUUfU1JCex8c9N9dnXE&#10;UQZk138SJYQhBy0s0FDJ1pQOioEAHbr0eO6MoVLA5iIMoxBOCjiaB340t51zSTJd7qTSH6hokTFS&#10;LKHxFpwc75Q2ZEgyuZhYXOSsaWzzG/5iAxzHHQgNV82ZIWF7+RR78Xa5XQZOMIu2TuBlmbPON4ET&#10;5f4izObZZpP5v0xcP0hqVpaUmzCTrvzgz/p2UvioiLOylGhYaeAMJSX3u00j0ZGArnP72ZLDycXN&#10;fUnDFgFyeZWSPwu821ns5NFy4QR5EDrxwls6nh/fxpEXxEGWv0zpjnH67ymhPsVxOAtHLV1Iv8rN&#10;s9/b3EjSMg2To2FtipdnJ5IYBW55aVurCWtG+1kpDP1LKaDdU6OtXo1ER7HqYTfYh2HFbLS8E+Uj&#10;CFgKEBhoEaYeGLWQPzHqYYKkWP04EEkxaj5yeARm3EyGnIzdZBBewNUUa4xGc6PHsXToJNvXgDw+&#10;My7W8FAqZkV8YXF6XjAVbC6nCWbGzvN/63WZs6vfAAAA//8DAFBLAwQUAAYACAAAACEAaHm5ld8A&#10;AAALAQAADwAAAGRycy9kb3ducmV2LnhtbEyPwU7DMBBE70j8g7VI3KgdClEa4lQVghNSRRoOHJ3Y&#10;TazG6xC7bfj7bk9wnNnR7LxiPbuBncwUrEcJyUIAM9h6bbGT8FW/P2TAQlSo1eDRSPg1Adbl7U2h&#10;cu3PWJnTLnaMSjDkSkIf45hzHtreOBUWfjRIt72fnIokp47rSZ2p3A38UYiUO2WRPvRqNK+9aQ+7&#10;o5Ow+cbqzf5sm89qX9m6Xgn8SA9S3t/Nmxdg0czxLwzX+TQdStrU+CPqwAbSy1VCMFHC8okYronn&#10;RJDTSMiyFHhZ8P8M5QUAAP//AwBQSwECLQAUAAYACAAAACEAtoM4kv4AAADhAQAAEwAAAAAAAAAA&#10;AAAAAAAAAAAAW0NvbnRlbnRfVHlwZXNdLnhtbFBLAQItABQABgAIAAAAIQA4/SH/1gAAAJQBAAAL&#10;AAAAAAAAAAAAAAAAAC8BAABfcmVscy8ucmVsc1BLAQItABQABgAIAAAAIQCG1wxIsQIAAK8FAAAO&#10;AAAAAAAAAAAAAAAAAC4CAABkcnMvZTJvRG9jLnhtbFBLAQItABQABgAIAAAAIQBoebmV3wAAAAsB&#10;AAAPAAAAAAAAAAAAAAAAAAsFAABkcnMvZG93bnJldi54bWxQSwUGAAAAAAQABADzAAAAFwYAAAAA&#10;" filled="f" stroked="f">
              <v:textbox inset="0,0,0,0">
                <w:txbxContent>
                  <w:p w14:paraId="542401DB" w14:textId="77777777" w:rsidR="00306AD3" w:rsidRDefault="00306AD3">
                    <w:pPr>
                      <w:spacing w:before="14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CF1R-PRF-01</w:t>
                    </w:r>
                  </w:p>
                  <w:p w14:paraId="04681058" w14:textId="77777777" w:rsidR="00306AD3" w:rsidRDefault="00306AD3">
                    <w:pPr>
                      <w:spacing w:before="89"/>
                      <w:ind w:left="199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348A">
                      <w:rPr>
                        <w:b/>
                        <w:noProof/>
                        <w:sz w:val="18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760" behindDoc="1" locked="0" layoutInCell="1" allowOverlap="1" wp14:anchorId="2A501D68" wp14:editId="5E84E776">
              <wp:simplePos x="0" y="0"/>
              <wp:positionH relativeFrom="page">
                <wp:posOffset>469900</wp:posOffset>
              </wp:positionH>
              <wp:positionV relativeFrom="page">
                <wp:posOffset>408940</wp:posOffset>
              </wp:positionV>
              <wp:extent cx="2999105" cy="341630"/>
              <wp:effectExtent l="3175" t="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10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84B60" w14:textId="77777777" w:rsidR="00306AD3" w:rsidRDefault="00306AD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Project Name: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Minisplit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, Ground Source, Air2Water, Rev 3</w:t>
                          </w:r>
                        </w:p>
                        <w:p w14:paraId="44704B16" w14:textId="77777777" w:rsidR="00306AD3" w:rsidRDefault="00306AD3">
                          <w:pPr>
                            <w:spacing w:before="8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Calculation Description: </w:t>
                          </w:r>
                          <w:r>
                            <w:rPr>
                              <w:sz w:val="18"/>
                            </w:rPr>
                            <w:t>Example HVAC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501D68" id="Text Box 5" o:spid="_x0000_s1036" type="#_x0000_t202" style="position:absolute;margin-left:37pt;margin-top:32.2pt;width:236.15pt;height:26.9pt;z-index:-7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jKswIAALA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M8wEqSFEj3SwaA7OaCZzU7f6RScHjpwMwNsQ5VdpLq7l+V3jYRcNURs6a1Ssm8oqYBdaG/6L66O&#10;ONqCbPpPsoJnyM5IBzTUqrWpg2QgQIcqPR0rY6mUsBklSRIGQLGEs8s4nF+60vkknW53SpsPVLbI&#10;GhlWUHmHTvb32lg2JJ1c7GNCFoxzV30uzjbAcdyBt+GqPbMsXDGfkyBZL9aL2Iuj+dqLgzz3botV&#10;7M2L8GqWX+arVR7+su+GcdqwqqLCPjMJK4z/rHAHiY+SOEpLS84qC2cpabXdrLhCewLCLtzncg4n&#10;Jzf/nIZLAsTyKqQwioO7KPGK+eLKi4t45iVXwcILwuQumQdxEufFeUj3TNB/Dwn1GU5m0WwU04n0&#10;q9gC972NjaQtMzA6OGszvDg6kdRKcC0qV1pDGB/tF6mw9E+pgHJPhXaCtRod1WqGzeA6I5r6YCOr&#10;J1CwkiAwkCmMPTAaqX5i1MMIybD+sSOKYsQ/CugCO28mQ03GZjKIKOFqhg1Go7ky41zadYptG0Ae&#10;+0zIW+iUmjkR25YaWRz6C8aCi+UwwuzcefnvvE6DdvkbAAD//wMAUEsDBBQABgAIAAAAIQA5dLR7&#10;3wAAAAkBAAAPAAAAZHJzL2Rvd25yZXYueG1sTI/BTsMwEETvSPyDtUjcqNMSQglxqgrBCQmRhgNH&#10;J94mVuN1iN02/D3LCY6jGc28KTazG8QJp2A9KVguEhBIrTeWOgUf9cvNGkSImowePKGCbwywKS8v&#10;Cp0bf6YKT7vYCS6hkGsFfYxjLmVoe3Q6LPyIxN7eT05HllMnzaTPXO4GuUqSTDptiRd6PeJTj+1h&#10;d3QKtp9UPduvt+a92le2rh8Ses0OSl1fzdtHEBHn+BeGX3xGh5KZGn8kE8Sg4D7lK1FBlqYg2L9L&#10;s1sQDQeX6xXIspD/H5Q/AAAA//8DAFBLAQItABQABgAIAAAAIQC2gziS/gAAAOEBAAATAAAAAAAA&#10;AAAAAAAAAAAAAABbQ29udGVudF9UeXBlc10ueG1sUEsBAi0AFAAGAAgAAAAhADj9If/WAAAAlAEA&#10;AAsAAAAAAAAAAAAAAAAALwEAAF9yZWxzLy5yZWxzUEsBAi0AFAAGAAgAAAAhAM+2qMqzAgAAsAUA&#10;AA4AAAAAAAAAAAAAAAAALgIAAGRycy9lMm9Eb2MueG1sUEsBAi0AFAAGAAgAAAAhADl0tHvfAAAA&#10;CQEAAA8AAAAAAAAAAAAAAAAADQUAAGRycy9kb3ducmV2LnhtbFBLBQYAAAAABAAEAPMAAAAZBgAA&#10;AAA=&#10;" filled="f" stroked="f">
              <v:textbox inset="0,0,0,0">
                <w:txbxContent>
                  <w:p w14:paraId="04F84B60" w14:textId="77777777" w:rsidR="00306AD3" w:rsidRDefault="00306AD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Project Name: </w:t>
                    </w:r>
                    <w:proofErr w:type="spellStart"/>
                    <w:r>
                      <w:rPr>
                        <w:sz w:val="18"/>
                      </w:rPr>
                      <w:t>Minisplit</w:t>
                    </w:r>
                    <w:proofErr w:type="spellEnd"/>
                    <w:r>
                      <w:rPr>
                        <w:sz w:val="18"/>
                      </w:rPr>
                      <w:t>, Ground Source, Air2Water, Rev 3</w:t>
                    </w:r>
                  </w:p>
                  <w:p w14:paraId="44704B16" w14:textId="77777777" w:rsidR="00306AD3" w:rsidRDefault="00306AD3">
                    <w:pPr>
                      <w:spacing w:before="89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Calculation Description: </w:t>
                    </w:r>
                    <w:r>
                      <w:rPr>
                        <w:sz w:val="18"/>
                      </w:rPr>
                      <w:t>Example HVAC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784" behindDoc="1" locked="0" layoutInCell="1" allowOverlap="1" wp14:anchorId="2BB07B0D" wp14:editId="2C6D6BC1">
              <wp:simplePos x="0" y="0"/>
              <wp:positionH relativeFrom="page">
                <wp:posOffset>4813300</wp:posOffset>
              </wp:positionH>
              <wp:positionV relativeFrom="page">
                <wp:posOffset>408940</wp:posOffset>
              </wp:positionV>
              <wp:extent cx="2570480" cy="341630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048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25784" w14:textId="77777777" w:rsidR="00306AD3" w:rsidRDefault="00306AD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Calculation Date/Time: </w:t>
                          </w:r>
                          <w:r>
                            <w:rPr>
                              <w:sz w:val="18"/>
                            </w:rPr>
                            <w:t>07:46, Thu, Feb 23, 2017</w:t>
                          </w:r>
                        </w:p>
                        <w:p w14:paraId="3C644A94" w14:textId="77777777" w:rsidR="00306AD3" w:rsidRDefault="00306AD3">
                          <w:pPr>
                            <w:spacing w:before="8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Input File Name: </w:t>
                          </w:r>
                          <w:r>
                            <w:rPr>
                              <w:sz w:val="18"/>
                            </w:rPr>
                            <w:t>1StoryExample3HVAC.ribd16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07B0D" id="Text Box 4" o:spid="_x0000_s1037" type="#_x0000_t202" style="position:absolute;margin-left:379pt;margin-top:32.2pt;width:202.4pt;height:26.9pt;z-index:-7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hsgIAALA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DAStIMWPbCjQbfyiIitztDrFIzuezAzR7iGLrtMdX8ny28aCbluqNixG6Xk0DBaQXShfek/eTri&#10;aAuyHT7KCtzQvZEO6FirzpYOioEAHbr0eO6MDaWEy2i+DEgMqhJ0MxIuZq51Pk2n173S5j2THbJC&#10;hhV03qHTw502NhqaTibWmZAFb1vX/VY8uwDD8QZ8w1Ors1G4Zv5MgmQTb2LikWix8UiQ595NsSbe&#10;ogiX83yWr9d5+Mv6DUna8KpiwrqZiBWSP2vcieIjJc7U0rLllYWzIWm1265bhQ4UiF24z9UcNBcz&#10;/3kYrgiQy4uUwogEt1HiFYt46ZGCzL1kGcReECa3ySIgCcmL5yndccH+PSU0ZDiZR/ORTJegX+QW&#10;uO91bjTtuIHV0fIuw/HZiKaWghtRudYayttRflIKG/6lFNDuqdGOsJajI1vNcXt0kzGb5mArq0dg&#10;sJJAMOAirD0QGql+YDTACsmw/r6nimHUfhAwBXbfTIKahO0kUFHC0wwbjEZxbca9tO8V3zWAPM6Z&#10;kDcwKTV3JLYjNUZxmi9YCy6X0wqze+fpv7O6LNrVbwAAAP//AwBQSwMEFAAGAAgAAAAhADarYeDg&#10;AAAACwEAAA8AAABkcnMvZG93bnJldi54bWxMj8FOwzAMhu9IvENkJG4sXTVKKU2naWKnSYiuHDim&#10;jddGa5yuybby9qQnuNnyr9/fl68n07Mrjk5bErBcRMCQGqs0tQK+qt1TCsx5SUr2llDADzpYF/d3&#10;ucyUvVGJ14NvWSghl0kBnfdDxrlrOjTSLeyAFG5HOxrpwzq2XI3yFspNz+MoSriRmsKHTg647bA5&#10;HS5GwOabynd9/qg/y2Opq+o1on1yEuLxYdq8AfM4+b8wzPgBHYrAVNsLKcd6AS/PaXDxApLVCtgc&#10;WCZxkKnnKY2BFzn/71D8AgAA//8DAFBLAQItABQABgAIAAAAIQC2gziS/gAAAOEBAAATAAAAAAAA&#10;AAAAAAAAAAAAAABbQ29udGVudF9UeXBlc10ueG1sUEsBAi0AFAAGAAgAAAAhADj9If/WAAAAlAEA&#10;AAsAAAAAAAAAAAAAAAAALwEAAF9yZWxzLy5yZWxzUEsBAi0AFAAGAAgAAAAhAJGxqGGyAgAAsAUA&#10;AA4AAAAAAAAAAAAAAAAALgIAAGRycy9lMm9Eb2MueG1sUEsBAi0AFAAGAAgAAAAhADarYeDgAAAA&#10;CwEAAA8AAAAAAAAAAAAAAAAADAUAAGRycy9kb3ducmV2LnhtbFBLBQYAAAAABAAEAPMAAAAZBgAA&#10;AAA=&#10;" filled="f" stroked="f">
              <v:textbox inset="0,0,0,0">
                <w:txbxContent>
                  <w:p w14:paraId="6D825784" w14:textId="77777777" w:rsidR="00306AD3" w:rsidRDefault="00306AD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Calculation Date/Time: </w:t>
                    </w:r>
                    <w:r>
                      <w:rPr>
                        <w:sz w:val="18"/>
                      </w:rPr>
                      <w:t>07:46, Thu, Feb 23, 2017</w:t>
                    </w:r>
                  </w:p>
                  <w:p w14:paraId="3C644A94" w14:textId="77777777" w:rsidR="00306AD3" w:rsidRDefault="00306AD3">
                    <w:pPr>
                      <w:spacing w:before="89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Input File Name: </w:t>
                    </w:r>
                    <w:r>
                      <w:rPr>
                        <w:sz w:val="18"/>
                      </w:rPr>
                      <w:t>1StoryExample3HVAC.ribd16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7A7A"/>
    <w:multiLevelType w:val="hybridMultilevel"/>
    <w:tmpl w:val="F4003EDE"/>
    <w:lvl w:ilvl="0" w:tplc="1A6C090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8A80E44E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2CAC3846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65D073F0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635ACFE6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4A9E160E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6076FA0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02864B9C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0316BD24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1" w15:restartNumberingAfterBreak="0">
    <w:nsid w:val="2CC839E1"/>
    <w:multiLevelType w:val="hybridMultilevel"/>
    <w:tmpl w:val="77AA4512"/>
    <w:lvl w:ilvl="0" w:tplc="21C25082">
      <w:start w:val="1"/>
      <w:numFmt w:val="decimal"/>
      <w:lvlText w:val="%1."/>
      <w:lvlJc w:val="left"/>
      <w:pPr>
        <w:ind w:left="620" w:hanging="480"/>
        <w:jc w:val="left"/>
      </w:pPr>
      <w:rPr>
        <w:rFonts w:ascii="Arial" w:eastAsia="Arial" w:hAnsi="Arial" w:cs="Arial" w:hint="default"/>
        <w:w w:val="99"/>
        <w:sz w:val="16"/>
        <w:szCs w:val="16"/>
      </w:rPr>
    </w:lvl>
    <w:lvl w:ilvl="1" w:tplc="E824489E">
      <w:numFmt w:val="bullet"/>
      <w:lvlText w:val="•"/>
      <w:lvlJc w:val="left"/>
      <w:pPr>
        <w:ind w:left="1994" w:hanging="480"/>
      </w:pPr>
      <w:rPr>
        <w:rFonts w:hint="default"/>
      </w:rPr>
    </w:lvl>
    <w:lvl w:ilvl="2" w:tplc="2EE2F018">
      <w:numFmt w:val="bullet"/>
      <w:lvlText w:val="•"/>
      <w:lvlJc w:val="left"/>
      <w:pPr>
        <w:ind w:left="3368" w:hanging="480"/>
      </w:pPr>
      <w:rPr>
        <w:rFonts w:hint="default"/>
      </w:rPr>
    </w:lvl>
    <w:lvl w:ilvl="3" w:tplc="5D0028AC">
      <w:numFmt w:val="bullet"/>
      <w:lvlText w:val="•"/>
      <w:lvlJc w:val="left"/>
      <w:pPr>
        <w:ind w:left="4742" w:hanging="480"/>
      </w:pPr>
      <w:rPr>
        <w:rFonts w:hint="default"/>
      </w:rPr>
    </w:lvl>
    <w:lvl w:ilvl="4" w:tplc="D578077A">
      <w:numFmt w:val="bullet"/>
      <w:lvlText w:val="•"/>
      <w:lvlJc w:val="left"/>
      <w:pPr>
        <w:ind w:left="6116" w:hanging="480"/>
      </w:pPr>
      <w:rPr>
        <w:rFonts w:hint="default"/>
      </w:rPr>
    </w:lvl>
    <w:lvl w:ilvl="5" w:tplc="137E3536">
      <w:numFmt w:val="bullet"/>
      <w:lvlText w:val="•"/>
      <w:lvlJc w:val="left"/>
      <w:pPr>
        <w:ind w:left="7490" w:hanging="480"/>
      </w:pPr>
      <w:rPr>
        <w:rFonts w:hint="default"/>
      </w:rPr>
    </w:lvl>
    <w:lvl w:ilvl="6" w:tplc="C4FEE182">
      <w:numFmt w:val="bullet"/>
      <w:lvlText w:val="•"/>
      <w:lvlJc w:val="left"/>
      <w:pPr>
        <w:ind w:left="8864" w:hanging="480"/>
      </w:pPr>
      <w:rPr>
        <w:rFonts w:hint="default"/>
      </w:rPr>
    </w:lvl>
    <w:lvl w:ilvl="7" w:tplc="EF1249C2">
      <w:numFmt w:val="bullet"/>
      <w:lvlText w:val="•"/>
      <w:lvlJc w:val="left"/>
      <w:pPr>
        <w:ind w:left="10238" w:hanging="480"/>
      </w:pPr>
      <w:rPr>
        <w:rFonts w:hint="default"/>
      </w:rPr>
    </w:lvl>
    <w:lvl w:ilvl="8" w:tplc="E9806224">
      <w:numFmt w:val="bullet"/>
      <w:lvlText w:val="•"/>
      <w:lvlJc w:val="left"/>
      <w:pPr>
        <w:ind w:left="11612" w:hanging="480"/>
      </w:pPr>
      <w:rPr>
        <w:rFonts w:hint="default"/>
      </w:rPr>
    </w:lvl>
  </w:abstractNum>
  <w:abstractNum w:abstractNumId="2" w15:restartNumberingAfterBreak="0">
    <w:nsid w:val="2FD700F4"/>
    <w:multiLevelType w:val="hybridMultilevel"/>
    <w:tmpl w:val="886871CC"/>
    <w:lvl w:ilvl="0" w:tplc="3CBA3D0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5162A0D6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B47805B2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D2EE7A90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8B1AD5AA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7AD2601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24A2CC0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43C2F444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9862883C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3" w15:restartNumberingAfterBreak="0">
    <w:nsid w:val="30056E4A"/>
    <w:multiLevelType w:val="hybridMultilevel"/>
    <w:tmpl w:val="B4AA4EEA"/>
    <w:lvl w:ilvl="0" w:tplc="DFAC8AF6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b/>
        <w:bCs/>
        <w:w w:val="99"/>
        <w:sz w:val="16"/>
        <w:szCs w:val="16"/>
      </w:rPr>
    </w:lvl>
    <w:lvl w:ilvl="1" w:tplc="8B92EFE0">
      <w:numFmt w:val="bullet"/>
      <w:lvlText w:val="•"/>
      <w:lvlJc w:val="left"/>
      <w:pPr>
        <w:ind w:left="1634" w:hanging="171"/>
      </w:pPr>
      <w:rPr>
        <w:rFonts w:hint="default"/>
      </w:rPr>
    </w:lvl>
    <w:lvl w:ilvl="2" w:tplc="F2AE9102">
      <w:numFmt w:val="bullet"/>
      <w:lvlText w:val="•"/>
      <w:lvlJc w:val="left"/>
      <w:pPr>
        <w:ind w:left="3048" w:hanging="171"/>
      </w:pPr>
      <w:rPr>
        <w:rFonts w:hint="default"/>
      </w:rPr>
    </w:lvl>
    <w:lvl w:ilvl="3" w:tplc="A44C847E">
      <w:numFmt w:val="bullet"/>
      <w:lvlText w:val="•"/>
      <w:lvlJc w:val="left"/>
      <w:pPr>
        <w:ind w:left="4462" w:hanging="171"/>
      </w:pPr>
      <w:rPr>
        <w:rFonts w:hint="default"/>
      </w:rPr>
    </w:lvl>
    <w:lvl w:ilvl="4" w:tplc="5A501486">
      <w:numFmt w:val="bullet"/>
      <w:lvlText w:val="•"/>
      <w:lvlJc w:val="left"/>
      <w:pPr>
        <w:ind w:left="5876" w:hanging="171"/>
      </w:pPr>
      <w:rPr>
        <w:rFonts w:hint="default"/>
      </w:rPr>
    </w:lvl>
    <w:lvl w:ilvl="5" w:tplc="CC7E897C">
      <w:numFmt w:val="bullet"/>
      <w:lvlText w:val="•"/>
      <w:lvlJc w:val="left"/>
      <w:pPr>
        <w:ind w:left="7290" w:hanging="171"/>
      </w:pPr>
      <w:rPr>
        <w:rFonts w:hint="default"/>
      </w:rPr>
    </w:lvl>
    <w:lvl w:ilvl="6" w:tplc="E0B28D1E">
      <w:numFmt w:val="bullet"/>
      <w:lvlText w:val="•"/>
      <w:lvlJc w:val="left"/>
      <w:pPr>
        <w:ind w:left="8704" w:hanging="171"/>
      </w:pPr>
      <w:rPr>
        <w:rFonts w:hint="default"/>
      </w:rPr>
    </w:lvl>
    <w:lvl w:ilvl="7" w:tplc="220ED108">
      <w:numFmt w:val="bullet"/>
      <w:lvlText w:val="•"/>
      <w:lvlJc w:val="left"/>
      <w:pPr>
        <w:ind w:left="10118" w:hanging="171"/>
      </w:pPr>
      <w:rPr>
        <w:rFonts w:hint="default"/>
      </w:rPr>
    </w:lvl>
    <w:lvl w:ilvl="8" w:tplc="9BCA449C">
      <w:numFmt w:val="bullet"/>
      <w:lvlText w:val="•"/>
      <w:lvlJc w:val="left"/>
      <w:pPr>
        <w:ind w:left="11532" w:hanging="171"/>
      </w:pPr>
      <w:rPr>
        <w:rFonts w:hint="default"/>
      </w:rPr>
    </w:lvl>
  </w:abstractNum>
  <w:abstractNum w:abstractNumId="4" w15:restartNumberingAfterBreak="0">
    <w:nsid w:val="301C6E77"/>
    <w:multiLevelType w:val="hybridMultilevel"/>
    <w:tmpl w:val="1CF8BE9A"/>
    <w:lvl w:ilvl="0" w:tplc="95DCBC00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BEDEFA80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CCC2CA24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62AE3ACC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1E620F80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E538347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994A363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C96CE188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B84EF69C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5" w15:restartNumberingAfterBreak="0">
    <w:nsid w:val="335C0425"/>
    <w:multiLevelType w:val="hybridMultilevel"/>
    <w:tmpl w:val="80A23862"/>
    <w:lvl w:ilvl="0" w:tplc="57A81B7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D9228D70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68120ABE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98D803D8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D0922C84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3754DB5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9350E058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42A658DC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56DCC2FC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6" w15:restartNumberingAfterBreak="0">
    <w:nsid w:val="473B5B30"/>
    <w:multiLevelType w:val="hybridMultilevel"/>
    <w:tmpl w:val="31DE94D8"/>
    <w:lvl w:ilvl="0" w:tplc="8FFACF74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2DCE994A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1A0A5BD0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91421550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0DBC478E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A9582A0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2E62ECF8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8B3CFAC0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28049930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7" w15:restartNumberingAfterBreak="0">
    <w:nsid w:val="59AB3D86"/>
    <w:multiLevelType w:val="hybridMultilevel"/>
    <w:tmpl w:val="1886450C"/>
    <w:lvl w:ilvl="0" w:tplc="29DC2D3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CDB07400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8CECC0EE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E898BB28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5FDE5976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56CE7018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E32CBD3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09F43DB2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38EC2226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8" w15:restartNumberingAfterBreak="0">
    <w:nsid w:val="769D2948"/>
    <w:multiLevelType w:val="hybridMultilevel"/>
    <w:tmpl w:val="C9C052AE"/>
    <w:lvl w:ilvl="0" w:tplc="5882FE30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38A69C3A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06FE9E2C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7A6E608A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EE18967C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BD969FC4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A8DC724E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7842DD34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964A069E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9" w15:restartNumberingAfterBreak="0">
    <w:nsid w:val="784D77E8"/>
    <w:multiLevelType w:val="hybridMultilevel"/>
    <w:tmpl w:val="C262AE14"/>
    <w:lvl w:ilvl="0" w:tplc="BB88C996">
      <w:numFmt w:val="bullet"/>
      <w:lvlText w:val="•"/>
      <w:lvlJc w:val="left"/>
      <w:pPr>
        <w:ind w:left="40" w:hanging="171"/>
      </w:pPr>
      <w:rPr>
        <w:rFonts w:ascii="Arial" w:eastAsia="Arial" w:hAnsi="Arial" w:cs="Arial" w:hint="default"/>
        <w:b/>
        <w:bCs/>
        <w:w w:val="99"/>
        <w:sz w:val="16"/>
        <w:szCs w:val="16"/>
      </w:rPr>
    </w:lvl>
    <w:lvl w:ilvl="1" w:tplc="2BCEDEBA">
      <w:numFmt w:val="bullet"/>
      <w:lvlText w:val="•"/>
      <w:lvlJc w:val="left"/>
      <w:pPr>
        <w:ind w:left="1472" w:hanging="171"/>
      </w:pPr>
      <w:rPr>
        <w:rFonts w:hint="default"/>
      </w:rPr>
    </w:lvl>
    <w:lvl w:ilvl="2" w:tplc="1ACECF8A">
      <w:numFmt w:val="bullet"/>
      <w:lvlText w:val="•"/>
      <w:lvlJc w:val="left"/>
      <w:pPr>
        <w:ind w:left="2904" w:hanging="171"/>
      </w:pPr>
      <w:rPr>
        <w:rFonts w:hint="default"/>
      </w:rPr>
    </w:lvl>
    <w:lvl w:ilvl="3" w:tplc="5D04DB2E">
      <w:numFmt w:val="bullet"/>
      <w:lvlText w:val="•"/>
      <w:lvlJc w:val="left"/>
      <w:pPr>
        <w:ind w:left="4336" w:hanging="171"/>
      </w:pPr>
      <w:rPr>
        <w:rFonts w:hint="default"/>
      </w:rPr>
    </w:lvl>
    <w:lvl w:ilvl="4" w:tplc="284EA660">
      <w:numFmt w:val="bullet"/>
      <w:lvlText w:val="•"/>
      <w:lvlJc w:val="left"/>
      <w:pPr>
        <w:ind w:left="5768" w:hanging="171"/>
      </w:pPr>
      <w:rPr>
        <w:rFonts w:hint="default"/>
      </w:rPr>
    </w:lvl>
    <w:lvl w:ilvl="5" w:tplc="64BCE8D2">
      <w:numFmt w:val="bullet"/>
      <w:lvlText w:val="•"/>
      <w:lvlJc w:val="left"/>
      <w:pPr>
        <w:ind w:left="7200" w:hanging="171"/>
      </w:pPr>
      <w:rPr>
        <w:rFonts w:hint="default"/>
      </w:rPr>
    </w:lvl>
    <w:lvl w:ilvl="6" w:tplc="7D2C712A">
      <w:numFmt w:val="bullet"/>
      <w:lvlText w:val="•"/>
      <w:lvlJc w:val="left"/>
      <w:pPr>
        <w:ind w:left="8632" w:hanging="171"/>
      </w:pPr>
      <w:rPr>
        <w:rFonts w:hint="default"/>
      </w:rPr>
    </w:lvl>
    <w:lvl w:ilvl="7" w:tplc="CC800064">
      <w:numFmt w:val="bullet"/>
      <w:lvlText w:val="•"/>
      <w:lvlJc w:val="left"/>
      <w:pPr>
        <w:ind w:left="10064" w:hanging="171"/>
      </w:pPr>
      <w:rPr>
        <w:rFonts w:hint="default"/>
      </w:rPr>
    </w:lvl>
    <w:lvl w:ilvl="8" w:tplc="492A65F2">
      <w:numFmt w:val="bullet"/>
      <w:lvlText w:val="•"/>
      <w:lvlJc w:val="left"/>
      <w:pPr>
        <w:ind w:left="11496" w:hanging="171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Pepetone">
    <w15:presenceInfo w15:providerId="None" w15:userId="DPepet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BA"/>
    <w:rsid w:val="00306AD3"/>
    <w:rsid w:val="003D05C2"/>
    <w:rsid w:val="005313C9"/>
    <w:rsid w:val="006E4D54"/>
    <w:rsid w:val="00756680"/>
    <w:rsid w:val="00763941"/>
    <w:rsid w:val="007C4E1C"/>
    <w:rsid w:val="007F59E2"/>
    <w:rsid w:val="00895401"/>
    <w:rsid w:val="008A1DBA"/>
    <w:rsid w:val="008C3967"/>
    <w:rsid w:val="009B36EC"/>
    <w:rsid w:val="009F78DF"/>
    <w:rsid w:val="00A06034"/>
    <w:rsid w:val="00BA348A"/>
    <w:rsid w:val="00BB0606"/>
    <w:rsid w:val="00BC644B"/>
    <w:rsid w:val="00C420F0"/>
    <w:rsid w:val="00E32ED0"/>
    <w:rsid w:val="00E52146"/>
    <w:rsid w:val="00EB4B86"/>
    <w:rsid w:val="00F861BC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F5AAE"/>
  <w15:docId w15:val="{540DBEEB-2714-4A99-B458-09382B5C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jc w:val="center"/>
    </w:pPr>
  </w:style>
  <w:style w:type="table" w:styleId="TableGrid">
    <w:name w:val="Table Grid"/>
    <w:basedOn w:val="TableNormal"/>
    <w:uiPriority w:val="59"/>
    <w:rsid w:val="00FE7B92"/>
    <w:pPr>
      <w:widowControl/>
      <w:autoSpaceDE/>
      <w:autoSpaceDN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7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B92"/>
    <w:pPr>
      <w:widowControl/>
      <w:autoSpaceDE/>
      <w:autoSpaceDN/>
    </w:pPr>
    <w:rPr>
      <w:rFonts w:asciiTheme="minorHAnsi" w:eastAsiaTheme="minorHAnsi" w:hAnsiTheme="minorHAns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B92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92"/>
    <w:rPr>
      <w:rFonts w:ascii="Tahoma" w:eastAsia="Arial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B86"/>
    <w:pPr>
      <w:widowControl w:val="0"/>
      <w:autoSpaceDE w:val="0"/>
      <w:autoSpaceDN w:val="0"/>
    </w:pPr>
    <w:rPr>
      <w:rFonts w:ascii="Arial" w:eastAsia="Arial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B86"/>
    <w:rPr>
      <w:rFonts w:ascii="Arial" w:eastAsia="Arial" w:hAnsi="Arial"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4B86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4728B-7AEC-4F28-9813-B6C1A285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Alexis@Energy</dc:creator>
  <cp:lastModifiedBy>DPepetone</cp:lastModifiedBy>
  <cp:revision>4</cp:revision>
  <dcterms:created xsi:type="dcterms:W3CDTF">2017-10-13T02:47:00Z</dcterms:created>
  <dcterms:modified xsi:type="dcterms:W3CDTF">2017-11-06T02:16:00Z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LastSaved">
    <vt:filetime>2017-07-06T00:00:00Z</vt:filetime>
  </property>
</Properties>
</file>